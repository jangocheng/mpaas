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275C6" w14:textId="77777777" w:rsidR="005334FB" w:rsidRPr="005334FB" w:rsidRDefault="005334FB" w:rsidP="005334FB">
      <w:pPr>
        <w:widowControl/>
        <w:spacing w:after="120"/>
        <w:jc w:val="left"/>
        <w:outlineLvl w:val="0"/>
        <w:rPr>
          <w:rFonts w:ascii="Segoe UI Emoji" w:eastAsia="宋体" w:hAnsi="Segoe UI Emoji" w:cs="宋体"/>
          <w:b/>
          <w:bCs/>
          <w:color w:val="404040"/>
          <w:kern w:val="36"/>
          <w:sz w:val="45"/>
          <w:szCs w:val="45"/>
        </w:rPr>
      </w:pPr>
      <w:r w:rsidRPr="005334FB">
        <w:rPr>
          <w:rFonts w:ascii="Segoe UI Emoji" w:eastAsia="宋体" w:hAnsi="Segoe UI Emoji" w:cs="宋体"/>
          <w:b/>
          <w:bCs/>
          <w:color w:val="404040"/>
          <w:kern w:val="36"/>
          <w:sz w:val="45"/>
          <w:szCs w:val="45"/>
        </w:rPr>
        <w:t>基于</w:t>
      </w:r>
      <w:r w:rsidRPr="005334FB">
        <w:rPr>
          <w:rFonts w:ascii="Segoe UI Emoji" w:eastAsia="宋体" w:hAnsi="Segoe UI Emoji" w:cs="宋体"/>
          <w:b/>
          <w:bCs/>
          <w:color w:val="404040"/>
          <w:kern w:val="36"/>
          <w:sz w:val="45"/>
          <w:szCs w:val="45"/>
        </w:rPr>
        <w:t>Tomcat</w:t>
      </w:r>
      <w:r w:rsidRPr="005334FB">
        <w:rPr>
          <w:rFonts w:ascii="Segoe UI Emoji" w:eastAsia="宋体" w:hAnsi="Segoe UI Emoji" w:cs="宋体"/>
          <w:b/>
          <w:bCs/>
          <w:color w:val="404040"/>
          <w:kern w:val="36"/>
          <w:sz w:val="45"/>
          <w:szCs w:val="45"/>
        </w:rPr>
        <w:t>的</w:t>
      </w:r>
      <w:r w:rsidRPr="005334FB">
        <w:rPr>
          <w:rFonts w:ascii="Segoe UI Emoji" w:eastAsia="宋体" w:hAnsi="Segoe UI Emoji" w:cs="宋体"/>
          <w:b/>
          <w:bCs/>
          <w:color w:val="404040"/>
          <w:kern w:val="36"/>
          <w:sz w:val="45"/>
          <w:szCs w:val="45"/>
        </w:rPr>
        <w:t>Websocket</w:t>
      </w:r>
      <w:r w:rsidRPr="005334FB">
        <w:rPr>
          <w:rFonts w:ascii="Segoe UI Emoji" w:eastAsia="宋体" w:hAnsi="Segoe UI Emoji" w:cs="宋体"/>
          <w:b/>
          <w:bCs/>
          <w:color w:val="404040"/>
          <w:kern w:val="36"/>
          <w:sz w:val="45"/>
          <w:szCs w:val="45"/>
        </w:rPr>
        <w:t>范例及</w:t>
      </w:r>
      <w:r w:rsidRPr="005334FB">
        <w:rPr>
          <w:rFonts w:ascii="Segoe UI Emoji" w:eastAsia="宋体" w:hAnsi="Segoe UI Emoji" w:cs="宋体"/>
          <w:b/>
          <w:bCs/>
          <w:color w:val="404040"/>
          <w:kern w:val="36"/>
          <w:sz w:val="45"/>
          <w:szCs w:val="45"/>
        </w:rPr>
        <w:t>permessage-deflate</w:t>
      </w:r>
      <w:r w:rsidRPr="005334FB">
        <w:rPr>
          <w:rFonts w:ascii="Segoe UI Emoji" w:eastAsia="宋体" w:hAnsi="Segoe UI Emoji" w:cs="宋体"/>
          <w:b/>
          <w:bCs/>
          <w:color w:val="404040"/>
          <w:kern w:val="36"/>
          <w:sz w:val="45"/>
          <w:szCs w:val="45"/>
        </w:rPr>
        <w:t>扩展特性的研究</w:t>
      </w:r>
    </w:p>
    <w:p w14:paraId="2B3CFBC1" w14:textId="77777777" w:rsidR="005334FB" w:rsidRPr="005334FB" w:rsidRDefault="005334FB" w:rsidP="005334FB">
      <w:pPr>
        <w:widowControl/>
        <w:jc w:val="left"/>
        <w:rPr>
          <w:rFonts w:ascii="Segoe UI Emoji" w:eastAsia="宋体" w:hAnsi="Segoe UI Emoji" w:cs="宋体"/>
          <w:color w:val="404040"/>
          <w:kern w:val="0"/>
          <w:sz w:val="20"/>
          <w:szCs w:val="20"/>
        </w:rPr>
      </w:pPr>
      <w:r w:rsidRPr="005334FB">
        <w:rPr>
          <w:rFonts w:ascii="Segoe UI Emoji" w:eastAsia="宋体" w:hAnsi="Segoe UI Emoji" w:cs="宋体"/>
          <w:noProof/>
          <w:color w:val="0000FF"/>
          <w:kern w:val="0"/>
          <w:sz w:val="20"/>
          <w:szCs w:val="20"/>
        </w:rPr>
        <mc:AlternateContent>
          <mc:Choice Requires="wps">
            <w:drawing>
              <wp:inline distT="0" distB="0" distL="0" distR="0" wp14:anchorId="0DC8462D" wp14:editId="5738F7CD">
                <wp:extent cx="304800" cy="304800"/>
                <wp:effectExtent l="0" t="0" r="0" b="0"/>
                <wp:docPr id="8" name="AutoShape 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49AF2" id="AutoShape 9" o:spid="_x0000_s1026" href="https://www.jianshu.com/u/b9c20000587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" o:button="t" filled="f" stroked="f">
                <v:fill o:detectmouseclick="t"/>
                <o:lock v:ext="edit" aspectratio="t"/>
                <w10:anchorlock/>
              </v:rect>
            </w:pict>
          </mc:Fallback>
        </mc:AlternateContent>
      </w:r>
    </w:p>
    <w:p w14:paraId="5D92F83F" w14:textId="77777777" w:rsidR="005334FB" w:rsidRPr="005334FB" w:rsidRDefault="005334FB" w:rsidP="005334FB">
      <w:pPr>
        <w:widowControl/>
        <w:jc w:val="left"/>
        <w:rPr>
          <w:rFonts w:ascii="Segoe UI Emoji" w:eastAsia="宋体" w:hAnsi="Segoe UI Emoji" w:cs="宋体"/>
          <w:color w:val="404040"/>
          <w:kern w:val="0"/>
          <w:sz w:val="20"/>
          <w:szCs w:val="20"/>
        </w:rPr>
      </w:pPr>
      <w:hyperlink r:id="rId6" w:tgtFrame="_blank" w:history="1">
        <w:r w:rsidRPr="005334FB">
          <w:rPr>
            <w:rFonts w:ascii="Segoe UI Emoji" w:eastAsia="宋体" w:hAnsi="Segoe UI Emoji" w:cs="宋体"/>
            <w:color w:val="0000FF"/>
            <w:kern w:val="0"/>
            <w:sz w:val="24"/>
            <w:szCs w:val="24"/>
          </w:rPr>
          <w:t>knightingal</w:t>
        </w:r>
      </w:hyperlink>
      <w:r w:rsidRPr="005334FB">
        <w:rPr>
          <w:rFonts w:ascii="Segoe UI Emoji" w:eastAsia="宋体" w:hAnsi="Segoe UI Emoji" w:cs="宋体"/>
          <w:color w:val="404040"/>
          <w:kern w:val="0"/>
          <w:sz w:val="20"/>
          <w:szCs w:val="20"/>
        </w:rPr>
        <w:t>关注</w:t>
      </w:r>
    </w:p>
    <w:p w14:paraId="6A4A809F" w14:textId="77777777" w:rsidR="005334FB" w:rsidRPr="005334FB" w:rsidRDefault="005334FB" w:rsidP="005334FB">
      <w:pPr>
        <w:widowControl/>
        <w:jc w:val="left"/>
        <w:rPr>
          <w:rFonts w:ascii="Segoe UI Emoji" w:eastAsia="宋体" w:hAnsi="Segoe UI Emoji" w:cs="宋体"/>
          <w:color w:val="969696"/>
          <w:kern w:val="0"/>
          <w:sz w:val="20"/>
          <w:szCs w:val="20"/>
        </w:rPr>
      </w:pPr>
      <w:r w:rsidRPr="005334FB">
        <w:rPr>
          <w:rFonts w:ascii="Segoe UI Emoji" w:eastAsia="宋体" w:hAnsi="Segoe UI Emoji" w:cs="宋体"/>
          <w:color w:val="969696"/>
          <w:kern w:val="0"/>
          <w:sz w:val="20"/>
          <w:szCs w:val="20"/>
        </w:rPr>
        <w:t>2017.02.03 23:23:59</w:t>
      </w:r>
      <w:r w:rsidRPr="005334FB">
        <w:rPr>
          <w:rFonts w:ascii="Segoe UI Emoji" w:eastAsia="宋体" w:hAnsi="Segoe UI Emoji" w:cs="宋体"/>
          <w:color w:val="969696"/>
          <w:kern w:val="0"/>
          <w:sz w:val="20"/>
          <w:szCs w:val="20"/>
        </w:rPr>
        <w:t>字数</w:t>
      </w:r>
      <w:r w:rsidRPr="005334FB">
        <w:rPr>
          <w:rFonts w:ascii="Segoe UI Emoji" w:eastAsia="宋体" w:hAnsi="Segoe UI Emoji" w:cs="宋体"/>
          <w:color w:val="969696"/>
          <w:kern w:val="0"/>
          <w:sz w:val="20"/>
          <w:szCs w:val="20"/>
        </w:rPr>
        <w:t xml:space="preserve"> 3,441</w:t>
      </w:r>
      <w:r w:rsidRPr="005334FB">
        <w:rPr>
          <w:rFonts w:ascii="Segoe UI Emoji" w:eastAsia="宋体" w:hAnsi="Segoe UI Emoji" w:cs="宋体"/>
          <w:color w:val="969696"/>
          <w:kern w:val="0"/>
          <w:sz w:val="20"/>
          <w:szCs w:val="20"/>
        </w:rPr>
        <w:t>阅读</w:t>
      </w:r>
      <w:r w:rsidRPr="005334FB">
        <w:rPr>
          <w:rFonts w:ascii="Segoe UI Emoji" w:eastAsia="宋体" w:hAnsi="Segoe UI Emoji" w:cs="宋体"/>
          <w:color w:val="969696"/>
          <w:kern w:val="0"/>
          <w:sz w:val="20"/>
          <w:szCs w:val="20"/>
        </w:rPr>
        <w:t xml:space="preserve"> 5,285</w:t>
      </w:r>
    </w:p>
    <w:p w14:paraId="473537A4" w14:textId="77777777" w:rsidR="005334FB" w:rsidRPr="005334FB" w:rsidRDefault="005334FB" w:rsidP="005334FB">
      <w:pPr>
        <w:widowControl/>
        <w:spacing w:after="240"/>
        <w:jc w:val="left"/>
        <w:outlineLvl w:val="0"/>
        <w:rPr>
          <w:rFonts w:ascii="宋体" w:eastAsia="宋体" w:hAnsi="宋体" w:cs="宋体"/>
          <w:b/>
          <w:bCs/>
          <w:color w:val="404040"/>
          <w:kern w:val="36"/>
          <w:sz w:val="39"/>
          <w:szCs w:val="39"/>
        </w:rPr>
      </w:pPr>
      <w:r w:rsidRPr="005334FB">
        <w:rPr>
          <w:rFonts w:ascii="宋体" w:eastAsia="宋体" w:hAnsi="宋体" w:cs="宋体"/>
          <w:b/>
          <w:bCs/>
          <w:color w:val="404040"/>
          <w:kern w:val="36"/>
          <w:sz w:val="39"/>
          <w:szCs w:val="39"/>
        </w:rPr>
        <w:t>0x00 前言</w:t>
      </w:r>
    </w:p>
    <w:p w14:paraId="5FA46D49"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当前已经成为和空气水食物并列的生存必需品的互联网，其典型的应用大多采用基于HTTP协议的B/S这一基础架构。作为自1994网景发布第一款浏览器以来就存在的这一技术体系，尽管20多年来不断发展，已经非常成熟，却依然有一个尴尬之处随着应用场景的不断丰富而越发明显。那就是作为客户端的浏览器，无法实时的接收来自服务端的信息推送，以至于后来大家想到用js脚本周期性调用ajax轮询数据的方法曲线救国，直到HTML5的广泛应用。</w:t>
      </w:r>
    </w:p>
    <w:p w14:paraId="42017A23"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HTML5加入了一个非常重要的特性叫websocket，它的作用是让浏览器开启一个和服务器之间的双向长连接，客户端既可以快速的向服务器发送信息，也可以实时接收来自服务器方向的推送，特别适用与即时通信，股票期货交易，网络游戏这类互性比较强，实时要求比较高的应用场景。</w:t>
      </w:r>
    </w:p>
    <w:p w14:paraId="4DB76AC7"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像其他HTML5的新特性一样，当前主流的浏览器均已支持websocket，比如Chrome及其魔改，Firefox，Safari，IE9及以上（包括Edge）。</w:t>
      </w:r>
    </w:p>
    <w:p w14:paraId="10883ADF"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下面用一个简单的范例来演示如何基于Tomcat实现一个最基本的websocket服务，以便后续的学习和研究。</w:t>
      </w:r>
    </w:p>
    <w:p w14:paraId="55474A09" w14:textId="77777777" w:rsidR="005334FB" w:rsidRPr="005334FB" w:rsidRDefault="005334FB" w:rsidP="005334FB">
      <w:pPr>
        <w:widowControl/>
        <w:spacing w:after="240"/>
        <w:jc w:val="left"/>
        <w:outlineLvl w:val="0"/>
        <w:rPr>
          <w:rFonts w:ascii="宋体" w:eastAsia="宋体" w:hAnsi="宋体" w:cs="宋体"/>
          <w:b/>
          <w:bCs/>
          <w:color w:val="404040"/>
          <w:kern w:val="36"/>
          <w:sz w:val="39"/>
          <w:szCs w:val="39"/>
        </w:rPr>
      </w:pPr>
      <w:r w:rsidRPr="005334FB">
        <w:rPr>
          <w:rFonts w:ascii="宋体" w:eastAsia="宋体" w:hAnsi="宋体" w:cs="宋体"/>
          <w:b/>
          <w:bCs/>
          <w:color w:val="404040"/>
          <w:kern w:val="36"/>
          <w:sz w:val="39"/>
          <w:szCs w:val="39"/>
        </w:rPr>
        <w:t>0x01 一个简单的范例</w:t>
      </w:r>
    </w:p>
    <w:p w14:paraId="2AF030FC"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该范例参考tomcat自带的websocket example，这里做进一步的简化。</w:t>
      </w:r>
    </w:p>
    <w:p w14:paraId="5B93F4BC"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创建一个普通的java工程，该工程依赖tomcat的lib目录下的两个websocket相关的jar包，tomcat-websoket.jar，websocket-api.jar。</w:t>
      </w:r>
    </w:p>
    <w:p w14:paraId="5620AB2F"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然后创建以下两个类：</w:t>
      </w:r>
    </w:p>
    <w:p w14:paraId="3E541094"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newWebsocket.SocketConfig</w:t>
      </w:r>
    </w:p>
    <w:p w14:paraId="3A0CC3D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99CD"/>
          <w:kern w:val="0"/>
          <w:sz w:val="18"/>
          <w:szCs w:val="18"/>
          <w:bdr w:val="none" w:sz="0" w:space="0" w:color="auto" w:frame="1"/>
        </w:rPr>
        <w:t>public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SocketConfig</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implements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ServerApplicationConfig</w:t>
      </w:r>
      <w:r w:rsidRPr="005334FB">
        <w:rPr>
          <w:rFonts w:ascii="Consolas" w:eastAsia="宋体" w:hAnsi="Consolas" w:cs="宋体"/>
          <w:color w:val="CCCCCC"/>
          <w:kern w:val="0"/>
          <w:sz w:val="18"/>
          <w:szCs w:val="18"/>
          <w:bdr w:val="none" w:sz="0" w:space="0" w:color="auto" w:frame="1"/>
        </w:rPr>
        <w:t xml:space="preserve"> {</w:t>
      </w:r>
    </w:p>
    <w:p w14:paraId="16C1492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@Override</w:t>
      </w:r>
    </w:p>
    <w:p w14:paraId="101F117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lastRenderedPageBreak/>
        <w:t xml:space="preserve">    </w:t>
      </w:r>
      <w:r w:rsidRPr="005334FB">
        <w:rPr>
          <w:rFonts w:ascii="Consolas" w:eastAsia="宋体" w:hAnsi="Consolas" w:cs="宋体"/>
          <w:color w:val="CC99CD"/>
          <w:kern w:val="0"/>
          <w:sz w:val="18"/>
          <w:szCs w:val="18"/>
          <w:bdr w:val="none" w:sz="0" w:space="0" w:color="auto" w:frame="1"/>
        </w:rPr>
        <w:t>public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Set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ServerEndpointConfig</w:t>
      </w:r>
      <w:r w:rsidRPr="005334FB">
        <w:rPr>
          <w:rFonts w:ascii="Consolas" w:eastAsia="宋体" w:hAnsi="Consolas" w:cs="宋体"/>
          <w:color w:val="CCCCCC"/>
          <w:kern w:val="0"/>
          <w:sz w:val="18"/>
          <w:szCs w:val="18"/>
          <w:bdr w:val="none" w:sz="0" w:space="0" w:color="auto" w:frame="1"/>
        </w:rPr>
        <w:t xml:space="preserve">&gt; </w:t>
      </w:r>
      <w:r w:rsidRPr="005334FB">
        <w:rPr>
          <w:rFonts w:ascii="Consolas" w:eastAsia="宋体" w:hAnsi="Consolas" w:cs="宋体"/>
          <w:color w:val="F08D49"/>
          <w:kern w:val="0"/>
          <w:sz w:val="18"/>
          <w:szCs w:val="18"/>
          <w:bdr w:val="none" w:sz="0" w:space="0" w:color="auto" w:frame="1"/>
        </w:rPr>
        <w:t>getEndpointConfigs</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Set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extends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Endpoint</w:t>
      </w:r>
      <w:r w:rsidRPr="005334FB">
        <w:rPr>
          <w:rFonts w:ascii="Consolas" w:eastAsia="宋体" w:hAnsi="Consolas" w:cs="宋体"/>
          <w:color w:val="CCCCCC"/>
          <w:kern w:val="0"/>
          <w:sz w:val="18"/>
          <w:szCs w:val="18"/>
          <w:bdr w:val="none" w:sz="0" w:space="0" w:color="auto" w:frame="1"/>
        </w:rPr>
        <w:t>&gt;&gt; scanned) {</w:t>
      </w:r>
    </w:p>
    <w:p w14:paraId="12ECD41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Set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ServerEndpointConfig</w:t>
      </w:r>
      <w:r w:rsidRPr="005334FB">
        <w:rPr>
          <w:rFonts w:ascii="Consolas" w:eastAsia="宋体" w:hAnsi="Consolas" w:cs="宋体"/>
          <w:color w:val="CCCCCC"/>
          <w:kern w:val="0"/>
          <w:sz w:val="18"/>
          <w:szCs w:val="18"/>
          <w:bdr w:val="none" w:sz="0" w:space="0" w:color="auto" w:frame="1"/>
        </w:rPr>
        <w:t xml:space="preserve">&gt; result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new</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HashSet</w:t>
      </w:r>
      <w:r w:rsidRPr="005334FB">
        <w:rPr>
          <w:rFonts w:ascii="Consolas" w:eastAsia="宋体" w:hAnsi="Consolas" w:cs="宋体"/>
          <w:color w:val="CCCCCC"/>
          <w:kern w:val="0"/>
          <w:sz w:val="18"/>
          <w:szCs w:val="18"/>
          <w:bdr w:val="none" w:sz="0" w:space="0" w:color="auto" w:frame="1"/>
        </w:rPr>
        <w:t>&lt;&gt;();</w:t>
      </w:r>
    </w:p>
    <w:p w14:paraId="229197D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67A643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if</w:t>
      </w:r>
      <w:r w:rsidRPr="005334FB">
        <w:rPr>
          <w:rFonts w:ascii="Consolas" w:eastAsia="宋体" w:hAnsi="Consolas" w:cs="宋体"/>
          <w:color w:val="CCCCCC"/>
          <w:kern w:val="0"/>
          <w:sz w:val="18"/>
          <w:szCs w:val="18"/>
          <w:bdr w:val="none" w:sz="0" w:space="0" w:color="auto" w:frame="1"/>
        </w:rPr>
        <w:t xml:space="preserve"> (scanned.</w:t>
      </w:r>
      <w:r w:rsidRPr="005334FB">
        <w:rPr>
          <w:rFonts w:ascii="Consolas" w:eastAsia="宋体" w:hAnsi="Consolas" w:cs="宋体"/>
          <w:color w:val="F08D49"/>
          <w:kern w:val="0"/>
          <w:sz w:val="18"/>
          <w:szCs w:val="18"/>
          <w:bdr w:val="none" w:sz="0" w:space="0" w:color="auto" w:frame="1"/>
        </w:rPr>
        <w:t>contains</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EchoEndpoint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CC99CD"/>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 {</w:t>
      </w:r>
    </w:p>
    <w:p w14:paraId="6062DD9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result.</w:t>
      </w:r>
      <w:r w:rsidRPr="005334FB">
        <w:rPr>
          <w:rFonts w:ascii="Consolas" w:eastAsia="宋体" w:hAnsi="Consolas" w:cs="宋体"/>
          <w:color w:val="F08D49"/>
          <w:kern w:val="0"/>
          <w:sz w:val="18"/>
          <w:szCs w:val="18"/>
          <w:bdr w:val="none" w:sz="0" w:space="0" w:color="auto" w:frame="1"/>
        </w:rPr>
        <w:t>add</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ServerEndpointConfig</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Builder</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create</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EchoEndpoint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CC99CD"/>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w:t>
      </w:r>
    </w:p>
    <w:p w14:paraId="4BDC5E6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7EC699"/>
          <w:kern w:val="0"/>
          <w:sz w:val="18"/>
          <w:szCs w:val="18"/>
          <w:bdr w:val="none" w:sz="0" w:space="0" w:color="auto" w:frame="1"/>
        </w:rPr>
        <w:t>"/websocket/echo"</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build</w:t>
      </w:r>
      <w:r w:rsidRPr="005334FB">
        <w:rPr>
          <w:rFonts w:ascii="Consolas" w:eastAsia="宋体" w:hAnsi="Consolas" w:cs="宋体"/>
          <w:color w:val="CCCCCC"/>
          <w:kern w:val="0"/>
          <w:sz w:val="18"/>
          <w:szCs w:val="18"/>
          <w:bdr w:val="none" w:sz="0" w:space="0" w:color="auto" w:frame="1"/>
        </w:rPr>
        <w:t>());</w:t>
      </w:r>
    </w:p>
    <w:p w14:paraId="601F2A4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26A5C5D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return</w:t>
      </w:r>
      <w:r w:rsidRPr="005334FB">
        <w:rPr>
          <w:rFonts w:ascii="Consolas" w:eastAsia="宋体" w:hAnsi="Consolas" w:cs="宋体"/>
          <w:color w:val="CCCCCC"/>
          <w:kern w:val="0"/>
          <w:sz w:val="18"/>
          <w:szCs w:val="18"/>
          <w:bdr w:val="none" w:sz="0" w:space="0" w:color="auto" w:frame="1"/>
        </w:rPr>
        <w:t xml:space="preserve"> result;</w:t>
      </w:r>
    </w:p>
    <w:p w14:paraId="40A410C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7124F1F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31648A9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@Override</w:t>
      </w:r>
    </w:p>
    <w:p w14:paraId="7925C3A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public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Set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&gt;&gt; </w:t>
      </w:r>
      <w:r w:rsidRPr="005334FB">
        <w:rPr>
          <w:rFonts w:ascii="Consolas" w:eastAsia="宋体" w:hAnsi="Consolas" w:cs="宋体"/>
          <w:color w:val="F08D49"/>
          <w:kern w:val="0"/>
          <w:sz w:val="18"/>
          <w:szCs w:val="18"/>
          <w:bdr w:val="none" w:sz="0" w:space="0" w:color="auto" w:frame="1"/>
        </w:rPr>
        <w:t>getAnnotatedEndpointClasses</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Set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&gt;&gt; scanned) {</w:t>
      </w:r>
    </w:p>
    <w:p w14:paraId="38CFE71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Set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&gt;&gt; results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new</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HashSet</w:t>
      </w:r>
      <w:r w:rsidRPr="005334FB">
        <w:rPr>
          <w:rFonts w:ascii="Consolas" w:eastAsia="宋体" w:hAnsi="Consolas" w:cs="宋体"/>
          <w:color w:val="CCCCCC"/>
          <w:kern w:val="0"/>
          <w:sz w:val="18"/>
          <w:szCs w:val="18"/>
          <w:bdr w:val="none" w:sz="0" w:space="0" w:color="auto" w:frame="1"/>
        </w:rPr>
        <w:t>&lt;&gt;();</w:t>
      </w:r>
    </w:p>
    <w:p w14:paraId="1AE115E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for</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&gt; clazz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scanned) {</w:t>
      </w:r>
    </w:p>
    <w:p w14:paraId="4813044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if</w:t>
      </w:r>
      <w:r w:rsidRPr="005334FB">
        <w:rPr>
          <w:rFonts w:ascii="Consolas" w:eastAsia="宋体" w:hAnsi="Consolas" w:cs="宋体"/>
          <w:color w:val="CCCCCC"/>
          <w:kern w:val="0"/>
          <w:sz w:val="18"/>
          <w:szCs w:val="18"/>
          <w:bdr w:val="none" w:sz="0" w:space="0" w:color="auto" w:frame="1"/>
        </w:rPr>
        <w:t xml:space="preserve"> (clazz.</w:t>
      </w:r>
      <w:r w:rsidRPr="005334FB">
        <w:rPr>
          <w:rFonts w:ascii="Consolas" w:eastAsia="宋体" w:hAnsi="Consolas" w:cs="宋体"/>
          <w:color w:val="F08D49"/>
          <w:kern w:val="0"/>
          <w:sz w:val="18"/>
          <w:szCs w:val="18"/>
          <w:bdr w:val="none" w:sz="0" w:space="0" w:color="auto" w:frame="1"/>
        </w:rPr>
        <w:t>getPackage</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getName</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startsWith</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7EC699"/>
          <w:kern w:val="0"/>
          <w:sz w:val="18"/>
          <w:szCs w:val="18"/>
          <w:bdr w:val="none" w:sz="0" w:space="0" w:color="auto" w:frame="1"/>
        </w:rPr>
        <w:t>"newWebsocket."</w:t>
      </w:r>
      <w:r w:rsidRPr="005334FB">
        <w:rPr>
          <w:rFonts w:ascii="Consolas" w:eastAsia="宋体" w:hAnsi="Consolas" w:cs="宋体"/>
          <w:color w:val="CCCCCC"/>
          <w:kern w:val="0"/>
          <w:sz w:val="18"/>
          <w:szCs w:val="18"/>
          <w:bdr w:val="none" w:sz="0" w:space="0" w:color="auto" w:frame="1"/>
        </w:rPr>
        <w:t>)) {</w:t>
      </w:r>
    </w:p>
    <w:p w14:paraId="1C9725A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results.</w:t>
      </w:r>
      <w:r w:rsidRPr="005334FB">
        <w:rPr>
          <w:rFonts w:ascii="Consolas" w:eastAsia="宋体" w:hAnsi="Consolas" w:cs="宋体"/>
          <w:color w:val="F08D49"/>
          <w:kern w:val="0"/>
          <w:sz w:val="18"/>
          <w:szCs w:val="18"/>
          <w:bdr w:val="none" w:sz="0" w:space="0" w:color="auto" w:frame="1"/>
        </w:rPr>
        <w:t>add</w:t>
      </w:r>
      <w:r w:rsidRPr="005334FB">
        <w:rPr>
          <w:rFonts w:ascii="Consolas" w:eastAsia="宋体" w:hAnsi="Consolas" w:cs="宋体"/>
          <w:color w:val="CCCCCC"/>
          <w:kern w:val="0"/>
          <w:sz w:val="18"/>
          <w:szCs w:val="18"/>
          <w:bdr w:val="none" w:sz="0" w:space="0" w:color="auto" w:frame="1"/>
        </w:rPr>
        <w:t>(clazz);</w:t>
      </w:r>
    </w:p>
    <w:p w14:paraId="6D8D458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5FB1F4A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4904BBE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return</w:t>
      </w:r>
      <w:r w:rsidRPr="005334FB">
        <w:rPr>
          <w:rFonts w:ascii="Consolas" w:eastAsia="宋体" w:hAnsi="Consolas" w:cs="宋体"/>
          <w:color w:val="CCCCCC"/>
          <w:kern w:val="0"/>
          <w:sz w:val="18"/>
          <w:szCs w:val="18"/>
          <w:bdr w:val="none" w:sz="0" w:space="0" w:color="auto" w:frame="1"/>
        </w:rPr>
        <w:t xml:space="preserve"> results;</w:t>
      </w:r>
    </w:p>
    <w:p w14:paraId="55A9A76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6888A28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w:t>
      </w:r>
    </w:p>
    <w:p w14:paraId="5CD06CD6"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newWebsocket.EchoEndpoint</w:t>
      </w:r>
    </w:p>
    <w:p w14:paraId="42EC2C6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99CD"/>
          <w:kern w:val="0"/>
          <w:sz w:val="18"/>
          <w:szCs w:val="18"/>
          <w:bdr w:val="none" w:sz="0" w:space="0" w:color="auto" w:frame="1"/>
        </w:rPr>
        <w:lastRenderedPageBreak/>
        <w:t>public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EchoEndpoint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extends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Endpoint</w:t>
      </w:r>
      <w:r w:rsidRPr="005334FB">
        <w:rPr>
          <w:rFonts w:ascii="Consolas" w:eastAsia="宋体" w:hAnsi="Consolas" w:cs="宋体"/>
          <w:color w:val="CCCCCC"/>
          <w:kern w:val="0"/>
          <w:sz w:val="18"/>
          <w:szCs w:val="18"/>
          <w:bdr w:val="none" w:sz="0" w:space="0" w:color="auto" w:frame="1"/>
        </w:rPr>
        <w:t xml:space="preserve"> {</w:t>
      </w:r>
    </w:p>
    <w:p w14:paraId="796F488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@Override</w:t>
      </w:r>
    </w:p>
    <w:p w14:paraId="3D3E1AD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public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void</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onOpen</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Session</w:t>
      </w:r>
      <w:r w:rsidRPr="005334FB">
        <w:rPr>
          <w:rFonts w:ascii="Consolas" w:eastAsia="宋体" w:hAnsi="Consolas" w:cs="宋体"/>
          <w:color w:val="CCCCCC"/>
          <w:kern w:val="0"/>
          <w:sz w:val="18"/>
          <w:szCs w:val="18"/>
          <w:bdr w:val="none" w:sz="0" w:space="0" w:color="auto" w:frame="1"/>
        </w:rPr>
        <w:t xml:space="preserve"> session, </w:t>
      </w:r>
      <w:r w:rsidRPr="005334FB">
        <w:rPr>
          <w:rFonts w:ascii="Consolas" w:eastAsia="宋体" w:hAnsi="Consolas" w:cs="宋体"/>
          <w:color w:val="F8C555"/>
          <w:kern w:val="0"/>
          <w:sz w:val="18"/>
          <w:szCs w:val="18"/>
          <w:bdr w:val="none" w:sz="0" w:space="0" w:color="auto" w:frame="1"/>
        </w:rPr>
        <w:t>EndpointConfig</w:t>
      </w:r>
      <w:r w:rsidRPr="005334FB">
        <w:rPr>
          <w:rFonts w:ascii="Consolas" w:eastAsia="宋体" w:hAnsi="Consolas" w:cs="宋体"/>
          <w:color w:val="CCCCCC"/>
          <w:kern w:val="0"/>
          <w:sz w:val="18"/>
          <w:szCs w:val="18"/>
          <w:bdr w:val="none" w:sz="0" w:space="0" w:color="auto" w:frame="1"/>
        </w:rPr>
        <w:t xml:space="preserve"> endpointConfig) {</w:t>
      </w:r>
    </w:p>
    <w:p w14:paraId="1299769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RemoteEndpoint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Basic</w:t>
      </w:r>
      <w:r w:rsidRPr="005334FB">
        <w:rPr>
          <w:rFonts w:ascii="Consolas" w:eastAsia="宋体" w:hAnsi="Consolas" w:cs="宋体"/>
          <w:color w:val="CCCCCC"/>
          <w:kern w:val="0"/>
          <w:sz w:val="18"/>
          <w:szCs w:val="18"/>
          <w:bdr w:val="none" w:sz="0" w:space="0" w:color="auto" w:frame="1"/>
        </w:rPr>
        <w:t xml:space="preserve"> remoteEndpointBasic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session.</w:t>
      </w:r>
      <w:r w:rsidRPr="005334FB">
        <w:rPr>
          <w:rFonts w:ascii="Consolas" w:eastAsia="宋体" w:hAnsi="Consolas" w:cs="宋体"/>
          <w:color w:val="F08D49"/>
          <w:kern w:val="0"/>
          <w:sz w:val="18"/>
          <w:szCs w:val="18"/>
          <w:bdr w:val="none" w:sz="0" w:space="0" w:color="auto" w:frame="1"/>
        </w:rPr>
        <w:t>getBasicRemote</w:t>
      </w:r>
      <w:r w:rsidRPr="005334FB">
        <w:rPr>
          <w:rFonts w:ascii="Consolas" w:eastAsia="宋体" w:hAnsi="Consolas" w:cs="宋体"/>
          <w:color w:val="CCCCCC"/>
          <w:kern w:val="0"/>
          <w:sz w:val="18"/>
          <w:szCs w:val="18"/>
          <w:bdr w:val="none" w:sz="0" w:space="0" w:color="auto" w:frame="1"/>
        </w:rPr>
        <w:t>();</w:t>
      </w:r>
    </w:p>
    <w:p w14:paraId="246649D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session.</w:t>
      </w:r>
      <w:r w:rsidRPr="005334FB">
        <w:rPr>
          <w:rFonts w:ascii="Consolas" w:eastAsia="宋体" w:hAnsi="Consolas" w:cs="宋体"/>
          <w:color w:val="F08D49"/>
          <w:kern w:val="0"/>
          <w:sz w:val="18"/>
          <w:szCs w:val="18"/>
          <w:bdr w:val="none" w:sz="0" w:space="0" w:color="auto" w:frame="1"/>
        </w:rPr>
        <w:t>addMessageHandler</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CC99CD"/>
          <w:kern w:val="0"/>
          <w:sz w:val="18"/>
          <w:szCs w:val="18"/>
          <w:bdr w:val="none" w:sz="0" w:space="0" w:color="auto" w:frame="1"/>
        </w:rPr>
        <w:t>new</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EchoMessageHandlerText</w:t>
      </w:r>
      <w:r w:rsidRPr="005334FB">
        <w:rPr>
          <w:rFonts w:ascii="Consolas" w:eastAsia="宋体" w:hAnsi="Consolas" w:cs="宋体"/>
          <w:color w:val="CCCCCC"/>
          <w:kern w:val="0"/>
          <w:sz w:val="18"/>
          <w:szCs w:val="18"/>
          <w:bdr w:val="none" w:sz="0" w:space="0" w:color="auto" w:frame="1"/>
        </w:rPr>
        <w:t>(remoteEndpointBasic));</w:t>
      </w:r>
    </w:p>
    <w:p w14:paraId="032B29D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29F14FE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9927A1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private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static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class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EchoMessageHandlerText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implements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MessageHandler</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Partial</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String</w:t>
      </w:r>
      <w:r w:rsidRPr="005334FB">
        <w:rPr>
          <w:rFonts w:ascii="Consolas" w:eastAsia="宋体" w:hAnsi="Consolas" w:cs="宋体"/>
          <w:color w:val="CCCCCC"/>
          <w:kern w:val="0"/>
          <w:sz w:val="18"/>
          <w:szCs w:val="18"/>
          <w:bdr w:val="none" w:sz="0" w:space="0" w:color="auto" w:frame="1"/>
        </w:rPr>
        <w:t>&gt; {</w:t>
      </w:r>
    </w:p>
    <w:p w14:paraId="73622E1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private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final</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RemoteEndpoint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Basic</w:t>
      </w:r>
      <w:r w:rsidRPr="005334FB">
        <w:rPr>
          <w:rFonts w:ascii="Consolas" w:eastAsia="宋体" w:hAnsi="Consolas" w:cs="宋体"/>
          <w:color w:val="CCCCCC"/>
          <w:kern w:val="0"/>
          <w:sz w:val="18"/>
          <w:szCs w:val="18"/>
          <w:bdr w:val="none" w:sz="0" w:space="0" w:color="auto" w:frame="1"/>
        </w:rPr>
        <w:t xml:space="preserve"> remoteEndpointBasic;</w:t>
      </w:r>
    </w:p>
    <w:p w14:paraId="188F774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52E0DFD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private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EchoMessageHandlerText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RemoteEndpoint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Basic</w:t>
      </w:r>
      <w:r w:rsidRPr="005334FB">
        <w:rPr>
          <w:rFonts w:ascii="Consolas" w:eastAsia="宋体" w:hAnsi="Consolas" w:cs="宋体"/>
          <w:color w:val="CCCCCC"/>
          <w:kern w:val="0"/>
          <w:sz w:val="18"/>
          <w:szCs w:val="18"/>
          <w:bdr w:val="none" w:sz="0" w:space="0" w:color="auto" w:frame="1"/>
        </w:rPr>
        <w:t xml:space="preserve"> remoteEndpointBasic) {</w:t>
      </w:r>
    </w:p>
    <w:p w14:paraId="17F872F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this</w:t>
      </w:r>
      <w:r w:rsidRPr="005334FB">
        <w:rPr>
          <w:rFonts w:ascii="Consolas" w:eastAsia="宋体" w:hAnsi="Consolas" w:cs="宋体"/>
          <w:color w:val="CCCCCC"/>
          <w:kern w:val="0"/>
          <w:sz w:val="18"/>
          <w:szCs w:val="18"/>
          <w:bdr w:val="none" w:sz="0" w:space="0" w:color="auto" w:frame="1"/>
        </w:rPr>
        <w:t xml:space="preserve">.remoteEndpointBasic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remoteEndpointBasic;</w:t>
      </w:r>
    </w:p>
    <w:p w14:paraId="315FD74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44D2C5A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64F5E2C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@Override</w:t>
      </w:r>
    </w:p>
    <w:p w14:paraId="480A965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public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void</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onMessage</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String</w:t>
      </w:r>
      <w:r w:rsidRPr="005334FB">
        <w:rPr>
          <w:rFonts w:ascii="Consolas" w:eastAsia="宋体" w:hAnsi="Consolas" w:cs="宋体"/>
          <w:color w:val="CCCCCC"/>
          <w:kern w:val="0"/>
          <w:sz w:val="18"/>
          <w:szCs w:val="18"/>
          <w:bdr w:val="none" w:sz="0" w:space="0" w:color="auto" w:frame="1"/>
        </w:rPr>
        <w:t xml:space="preserve"> message, </w:t>
      </w:r>
      <w:r w:rsidRPr="005334FB">
        <w:rPr>
          <w:rFonts w:ascii="Consolas" w:eastAsia="宋体" w:hAnsi="Consolas" w:cs="宋体"/>
          <w:color w:val="CC99CD"/>
          <w:kern w:val="0"/>
          <w:sz w:val="18"/>
          <w:szCs w:val="18"/>
          <w:bdr w:val="none" w:sz="0" w:space="0" w:color="auto" w:frame="1"/>
        </w:rPr>
        <w:t>boolean</w:t>
      </w:r>
      <w:r w:rsidRPr="005334FB">
        <w:rPr>
          <w:rFonts w:ascii="Consolas" w:eastAsia="宋体" w:hAnsi="Consolas" w:cs="宋体"/>
          <w:color w:val="CCCCCC"/>
          <w:kern w:val="0"/>
          <w:sz w:val="18"/>
          <w:szCs w:val="18"/>
          <w:bdr w:val="none" w:sz="0" w:space="0" w:color="auto" w:frame="1"/>
        </w:rPr>
        <w:t xml:space="preserve"> last) {</w:t>
      </w:r>
    </w:p>
    <w:p w14:paraId="593710A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try</w:t>
      </w:r>
      <w:r w:rsidRPr="005334FB">
        <w:rPr>
          <w:rFonts w:ascii="Consolas" w:eastAsia="宋体" w:hAnsi="Consolas" w:cs="宋体"/>
          <w:color w:val="CCCCCC"/>
          <w:kern w:val="0"/>
          <w:sz w:val="18"/>
          <w:szCs w:val="18"/>
          <w:bdr w:val="none" w:sz="0" w:space="0" w:color="auto" w:frame="1"/>
        </w:rPr>
        <w:t xml:space="preserve"> {</w:t>
      </w:r>
    </w:p>
    <w:p w14:paraId="3085B5B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if</w:t>
      </w:r>
      <w:r w:rsidRPr="005334FB">
        <w:rPr>
          <w:rFonts w:ascii="Consolas" w:eastAsia="宋体" w:hAnsi="Consolas" w:cs="宋体"/>
          <w:color w:val="CCCCCC"/>
          <w:kern w:val="0"/>
          <w:sz w:val="18"/>
          <w:szCs w:val="18"/>
          <w:bdr w:val="none" w:sz="0" w:space="0" w:color="auto" w:frame="1"/>
        </w:rPr>
        <w:t xml:space="preserve"> (remoteEndpointBasic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null</w:t>
      </w:r>
      <w:r w:rsidRPr="005334FB">
        <w:rPr>
          <w:rFonts w:ascii="Consolas" w:eastAsia="宋体" w:hAnsi="Consolas" w:cs="宋体"/>
          <w:color w:val="CCCCCC"/>
          <w:kern w:val="0"/>
          <w:sz w:val="18"/>
          <w:szCs w:val="18"/>
          <w:bdr w:val="none" w:sz="0" w:space="0" w:color="auto" w:frame="1"/>
        </w:rPr>
        <w:t>) {</w:t>
      </w:r>
    </w:p>
    <w:p w14:paraId="14994DC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remoteEndpointBasic.</w:t>
      </w:r>
      <w:r w:rsidRPr="005334FB">
        <w:rPr>
          <w:rFonts w:ascii="Consolas" w:eastAsia="宋体" w:hAnsi="Consolas" w:cs="宋体"/>
          <w:color w:val="F08D49"/>
          <w:kern w:val="0"/>
          <w:sz w:val="18"/>
          <w:szCs w:val="18"/>
          <w:bdr w:val="none" w:sz="0" w:space="0" w:color="auto" w:frame="1"/>
        </w:rPr>
        <w:t>sendText</w:t>
      </w:r>
      <w:r w:rsidRPr="005334FB">
        <w:rPr>
          <w:rFonts w:ascii="Consolas" w:eastAsia="宋体" w:hAnsi="Consolas" w:cs="宋体"/>
          <w:color w:val="CCCCCC"/>
          <w:kern w:val="0"/>
          <w:sz w:val="18"/>
          <w:szCs w:val="18"/>
          <w:bdr w:val="none" w:sz="0" w:space="0" w:color="auto" w:frame="1"/>
        </w:rPr>
        <w:t>(message, last);</w:t>
      </w:r>
    </w:p>
    <w:p w14:paraId="5848ACE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771DA77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CC99CD"/>
          <w:kern w:val="0"/>
          <w:sz w:val="18"/>
          <w:szCs w:val="18"/>
          <w:bdr w:val="none" w:sz="0" w:space="0" w:color="auto" w:frame="1"/>
        </w:rPr>
        <w:t>catch</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IOException</w:t>
      </w:r>
      <w:r w:rsidRPr="005334FB">
        <w:rPr>
          <w:rFonts w:ascii="Consolas" w:eastAsia="宋体" w:hAnsi="Consolas" w:cs="宋体"/>
          <w:color w:val="CCCCCC"/>
          <w:kern w:val="0"/>
          <w:sz w:val="18"/>
          <w:szCs w:val="18"/>
          <w:bdr w:val="none" w:sz="0" w:space="0" w:color="auto" w:frame="1"/>
        </w:rPr>
        <w:t xml:space="preserve"> e) {</w:t>
      </w:r>
    </w:p>
    <w:p w14:paraId="47AEEEC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e.</w:t>
      </w:r>
      <w:r w:rsidRPr="005334FB">
        <w:rPr>
          <w:rFonts w:ascii="Consolas" w:eastAsia="宋体" w:hAnsi="Consolas" w:cs="宋体"/>
          <w:color w:val="F08D49"/>
          <w:kern w:val="0"/>
          <w:sz w:val="18"/>
          <w:szCs w:val="18"/>
          <w:bdr w:val="none" w:sz="0" w:space="0" w:color="auto" w:frame="1"/>
        </w:rPr>
        <w:t>printStackTrace</w:t>
      </w:r>
      <w:r w:rsidRPr="005334FB">
        <w:rPr>
          <w:rFonts w:ascii="Consolas" w:eastAsia="宋体" w:hAnsi="Consolas" w:cs="宋体"/>
          <w:color w:val="CCCCCC"/>
          <w:kern w:val="0"/>
          <w:sz w:val="18"/>
          <w:szCs w:val="18"/>
          <w:bdr w:val="none" w:sz="0" w:space="0" w:color="auto" w:frame="1"/>
        </w:rPr>
        <w:t>();</w:t>
      </w:r>
    </w:p>
    <w:p w14:paraId="1D0C158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lastRenderedPageBreak/>
        <w:t xml:space="preserve">            }</w:t>
      </w:r>
    </w:p>
    <w:p w14:paraId="73A19FF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1A82F07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2C4F08E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w:t>
      </w:r>
    </w:p>
    <w:p w14:paraId="6F1638D2"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其中，SocketConfig负责将EchoEndpoint注册到容器中，并且和/websocket/echo这个路径绑定。</w:t>
      </w:r>
    </w:p>
    <w:p w14:paraId="428ED07E"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EchoEndpoint则是业务逻辑。在onOpen方法中注册了EchoMessageHandlerText这个Handler的实例，EchoMessageHandlerText的onMessage方法用于处理客户端发送过来的信息。</w:t>
      </w:r>
    </w:p>
    <w:p w14:paraId="7BE14384"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build这个工程，最终会生成这样一些.class文件。</w:t>
      </w:r>
    </w:p>
    <w:p w14:paraId="0BE825A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newWebsocket</w:t>
      </w:r>
    </w:p>
    <w:p w14:paraId="63FA281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EchoEndpoint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99CD"/>
          <w:kern w:val="0"/>
          <w:sz w:val="18"/>
          <w:szCs w:val="18"/>
          <w:bdr w:val="none" w:sz="0" w:space="0" w:color="auto" w:frame="1"/>
        </w:rPr>
        <w:t>class</w:t>
      </w:r>
    </w:p>
    <w:p w14:paraId="0EE1478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EchoEndpoint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CC99CD"/>
          <w:kern w:val="0"/>
          <w:sz w:val="18"/>
          <w:szCs w:val="18"/>
          <w:bdr w:val="none" w:sz="0" w:space="0" w:color="auto" w:frame="1"/>
        </w:rPr>
        <w:t>class</w:t>
      </w:r>
    </w:p>
    <w:p w14:paraId="73812CC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EchoEndpoint</w:t>
      </w:r>
      <w:r w:rsidRPr="005334FB">
        <w:rPr>
          <w:rFonts w:ascii="Consolas" w:eastAsia="宋体" w:hAnsi="Consolas" w:cs="宋体"/>
          <w:color w:val="7EC699"/>
          <w:kern w:val="0"/>
          <w:sz w:val="18"/>
          <w:szCs w:val="18"/>
          <w:bdr w:val="none" w:sz="0" w:space="0" w:color="auto" w:frame="1"/>
        </w:rPr>
        <w:t>$EchoMessageHandlerText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CC99CD"/>
          <w:kern w:val="0"/>
          <w:sz w:val="18"/>
          <w:szCs w:val="18"/>
          <w:bdr w:val="none" w:sz="0" w:space="0" w:color="auto" w:frame="1"/>
        </w:rPr>
        <w:t>class</w:t>
      </w:r>
    </w:p>
    <w:p w14:paraId="3DA0A7D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SocketConfig</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CC99CD"/>
          <w:kern w:val="0"/>
          <w:sz w:val="18"/>
          <w:szCs w:val="18"/>
          <w:bdr w:val="none" w:sz="0" w:space="0" w:color="auto" w:frame="1"/>
        </w:rPr>
        <w:t>class</w:t>
      </w:r>
    </w:p>
    <w:p w14:paraId="575498A2"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将newWebsocket目录复制到tomcat的webapps/examples/WEB-INF/classes，SocketConfig类在tomcat启动时会被扫描到，随后由容器调用SocketConfig实现的方法完成将EchoEndpoint注册至容器的工作。</w:t>
      </w:r>
    </w:p>
    <w:p w14:paraId="63706667"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启动tomcat后，用上述提到的支持websocket特性的浏览器打开</w:t>
      </w:r>
      <w:hyperlink r:id="rId7" w:tgtFrame="_blank" w:history="1">
        <w:r w:rsidRPr="005334FB">
          <w:rPr>
            <w:rFonts w:ascii="宋体" w:eastAsia="宋体" w:hAnsi="宋体" w:cs="宋体"/>
            <w:color w:val="0681D0"/>
            <w:kern w:val="0"/>
            <w:sz w:val="24"/>
            <w:szCs w:val="24"/>
          </w:rPr>
          <w:t>http://127.0.0.1:8080/</w:t>
        </w:r>
      </w:hyperlink>
      <w:r w:rsidRPr="005334FB">
        <w:rPr>
          <w:rFonts w:ascii="宋体" w:eastAsia="宋体" w:hAnsi="宋体" w:cs="宋体"/>
          <w:kern w:val="0"/>
          <w:sz w:val="24"/>
          <w:szCs w:val="24"/>
        </w:rPr>
        <w:t>，如果tomcat启动成功，会看到tomcat的欢迎页面。不用管这个，打开开发者调试工具，依次输入以下javascript代码</w:t>
      </w:r>
    </w:p>
    <w:p w14:paraId="6A15584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99CD"/>
          <w:kern w:val="0"/>
          <w:sz w:val="18"/>
          <w:szCs w:val="18"/>
          <w:bdr w:val="none" w:sz="0" w:space="0" w:color="auto" w:frame="1"/>
        </w:rPr>
        <w:t>var</w:t>
      </w:r>
      <w:r w:rsidRPr="005334FB">
        <w:rPr>
          <w:rFonts w:ascii="Consolas" w:eastAsia="宋体" w:hAnsi="Consolas" w:cs="宋体"/>
          <w:color w:val="CCCCCC"/>
          <w:kern w:val="0"/>
          <w:sz w:val="18"/>
          <w:szCs w:val="18"/>
          <w:bdr w:val="none" w:sz="0" w:space="0" w:color="auto" w:frame="1"/>
        </w:rPr>
        <w:t xml:space="preserve"> ws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new</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WebSocket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7EC699"/>
          <w:kern w:val="0"/>
          <w:sz w:val="18"/>
          <w:szCs w:val="18"/>
          <w:bdr w:val="none" w:sz="0" w:space="0" w:color="auto" w:frame="1"/>
        </w:rPr>
        <w:t>"ws://127.0.0.1:8080/examples/websocket/echo"</w:t>
      </w:r>
      <w:r w:rsidRPr="005334FB">
        <w:rPr>
          <w:rFonts w:ascii="Consolas" w:eastAsia="宋体" w:hAnsi="Consolas" w:cs="宋体"/>
          <w:color w:val="CCCCCC"/>
          <w:kern w:val="0"/>
          <w:sz w:val="18"/>
          <w:szCs w:val="18"/>
          <w:bdr w:val="none" w:sz="0" w:space="0" w:color="auto" w:frame="1"/>
        </w:rPr>
        <w:t>);</w:t>
      </w:r>
    </w:p>
    <w:p w14:paraId="4FE98ED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ws.</w:t>
      </w:r>
      <w:r w:rsidRPr="005334FB">
        <w:rPr>
          <w:rFonts w:ascii="Consolas" w:eastAsia="宋体" w:hAnsi="Consolas" w:cs="宋体"/>
          <w:color w:val="F08D49"/>
          <w:kern w:val="0"/>
          <w:sz w:val="18"/>
          <w:szCs w:val="18"/>
          <w:bdr w:val="none" w:sz="0" w:space="0" w:color="auto" w:frame="1"/>
        </w:rPr>
        <w:t>onmessage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function</w:t>
      </w:r>
      <w:r w:rsidRPr="005334FB">
        <w:rPr>
          <w:rFonts w:ascii="Consolas" w:eastAsia="宋体" w:hAnsi="Consolas" w:cs="宋体"/>
          <w:color w:val="CCCCCC"/>
          <w:kern w:val="0"/>
          <w:sz w:val="18"/>
          <w:szCs w:val="18"/>
          <w:bdr w:val="none" w:sz="0" w:space="0" w:color="auto" w:frame="1"/>
        </w:rPr>
        <w:t>(event) {console.</w:t>
      </w:r>
      <w:r w:rsidRPr="005334FB">
        <w:rPr>
          <w:rFonts w:ascii="Consolas" w:eastAsia="宋体" w:hAnsi="Consolas" w:cs="宋体"/>
          <w:color w:val="F08D49"/>
          <w:kern w:val="0"/>
          <w:sz w:val="18"/>
          <w:szCs w:val="18"/>
          <w:bdr w:val="none" w:sz="0" w:space="0" w:color="auto" w:frame="1"/>
        </w:rPr>
        <w:t>log</w:t>
      </w:r>
      <w:r w:rsidRPr="005334FB">
        <w:rPr>
          <w:rFonts w:ascii="Consolas" w:eastAsia="宋体" w:hAnsi="Consolas" w:cs="宋体"/>
          <w:color w:val="CCCCCC"/>
          <w:kern w:val="0"/>
          <w:sz w:val="18"/>
          <w:szCs w:val="18"/>
          <w:bdr w:val="none" w:sz="0" w:space="0" w:color="auto" w:frame="1"/>
        </w:rPr>
        <w:t>(event.data)};</w:t>
      </w:r>
    </w:p>
    <w:p w14:paraId="4E19942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ws.</w:t>
      </w:r>
      <w:r w:rsidRPr="005334FB">
        <w:rPr>
          <w:rFonts w:ascii="Consolas" w:eastAsia="宋体" w:hAnsi="Consolas" w:cs="宋体"/>
          <w:color w:val="F08D49"/>
          <w:kern w:val="0"/>
          <w:sz w:val="18"/>
          <w:szCs w:val="18"/>
          <w:bdr w:val="none" w:sz="0" w:space="0" w:color="auto" w:frame="1"/>
        </w:rPr>
        <w:t>send</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7EC699"/>
          <w:kern w:val="0"/>
          <w:sz w:val="18"/>
          <w:szCs w:val="18"/>
          <w:bdr w:val="none" w:sz="0" w:space="0" w:color="auto" w:frame="1"/>
        </w:rPr>
        <w:t>"111"</w:t>
      </w:r>
      <w:r w:rsidRPr="005334FB">
        <w:rPr>
          <w:rFonts w:ascii="Consolas" w:eastAsia="宋体" w:hAnsi="Consolas" w:cs="宋体"/>
          <w:color w:val="CCCCCC"/>
          <w:kern w:val="0"/>
          <w:sz w:val="18"/>
          <w:szCs w:val="18"/>
          <w:bdr w:val="none" w:sz="0" w:space="0" w:color="auto" w:frame="1"/>
        </w:rPr>
        <w:t>);</w:t>
      </w:r>
    </w:p>
    <w:p w14:paraId="4655E2BA"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i/>
          <w:iCs/>
          <w:kern w:val="0"/>
          <w:sz w:val="24"/>
          <w:szCs w:val="24"/>
        </w:rPr>
        <w:t>请注意跨域限制，当前浏览器必须打开127.0.0.1:8080域下的任意一个页面，否则以上javascript代码可能无法成功执行</w:t>
      </w:r>
    </w:p>
    <w:p w14:paraId="67E7E0BF"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lastRenderedPageBreak/>
        <w:t>这里以firefox为例，如果看到类似下图的调试页面打印出"111"，则表示websocket部署成功，且前端调用也正常。</w:t>
      </w:r>
    </w:p>
    <w:p w14:paraId="45A5DDCC" w14:textId="77777777" w:rsidR="005334FB" w:rsidRPr="005334FB" w:rsidRDefault="005334FB" w:rsidP="005334FB">
      <w:pPr>
        <w:widowControl/>
        <w:jc w:val="center"/>
        <w:rPr>
          <w:rFonts w:ascii="宋体" w:eastAsia="宋体" w:hAnsi="宋体" w:cs="宋体"/>
          <w:kern w:val="0"/>
          <w:sz w:val="2"/>
          <w:szCs w:val="2"/>
        </w:rPr>
      </w:pPr>
      <w:r w:rsidRPr="005334FB">
        <w:rPr>
          <w:rFonts w:ascii="宋体" w:eastAsia="宋体" w:hAnsi="宋体" w:cs="宋体"/>
          <w:noProof/>
          <w:kern w:val="0"/>
          <w:sz w:val="2"/>
          <w:szCs w:val="2"/>
        </w:rPr>
        <mc:AlternateContent>
          <mc:Choice Requires="wps">
            <w:drawing>
              <wp:inline distT="0" distB="0" distL="0" distR="0" wp14:anchorId="3F8749F1" wp14:editId="442C6D8E">
                <wp:extent cx="304800" cy="304800"/>
                <wp:effectExtent l="0" t="0" r="0" b="0"/>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5867B"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3clhz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73AAFDB" w14:textId="77777777" w:rsidR="005334FB" w:rsidRPr="005334FB" w:rsidRDefault="005334FB" w:rsidP="005334FB">
      <w:pPr>
        <w:widowControl/>
        <w:spacing w:after="240"/>
        <w:jc w:val="left"/>
        <w:outlineLvl w:val="0"/>
        <w:rPr>
          <w:rFonts w:ascii="宋体" w:eastAsia="宋体" w:hAnsi="宋体" w:cs="宋体"/>
          <w:b/>
          <w:bCs/>
          <w:color w:val="404040"/>
          <w:kern w:val="36"/>
          <w:sz w:val="39"/>
          <w:szCs w:val="39"/>
        </w:rPr>
      </w:pPr>
      <w:r w:rsidRPr="005334FB">
        <w:rPr>
          <w:rFonts w:ascii="宋体" w:eastAsia="宋体" w:hAnsi="宋体" w:cs="宋体"/>
          <w:b/>
          <w:bCs/>
          <w:color w:val="404040"/>
          <w:kern w:val="36"/>
          <w:sz w:val="39"/>
          <w:szCs w:val="39"/>
        </w:rPr>
        <w:t>0x02 抓包和协议规范对照分析</w:t>
      </w:r>
    </w:p>
    <w:p w14:paraId="717928BE"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依靠纯粹的http协议是无法实现websocket的，所以其背后必然有一套不同于http的应用层协议作为支撑，该协议的标准文档是</w:t>
      </w:r>
      <w:hyperlink r:id="rId8" w:tgtFrame="_blank" w:history="1">
        <w:r w:rsidRPr="005334FB">
          <w:rPr>
            <w:rFonts w:ascii="宋体" w:eastAsia="宋体" w:hAnsi="宋体" w:cs="宋体"/>
            <w:color w:val="0681D0"/>
            <w:kern w:val="0"/>
            <w:sz w:val="24"/>
            <w:szCs w:val="24"/>
          </w:rPr>
          <w:t>RFC6455-The WebSocket Protocol</w:t>
        </w:r>
      </w:hyperlink>
      <w:r w:rsidRPr="005334FB">
        <w:rPr>
          <w:rFonts w:ascii="宋体" w:eastAsia="宋体" w:hAnsi="宋体" w:cs="宋体"/>
          <w:kern w:val="0"/>
          <w:sz w:val="24"/>
          <w:szCs w:val="24"/>
        </w:rPr>
        <w:t>。</w:t>
      </w:r>
    </w:p>
    <w:p w14:paraId="501CE61A"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接下来就根据实际抓包和标准文档进行比对来研究一下websocket在网络应用层的实现。由于我们的目的是研究websocket在服务端的底层实现，为了方便，我们直接使用tomcat自带的example来发起websocket请求。</w:t>
      </w:r>
    </w:p>
    <w:p w14:paraId="7FB44EA1"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首先是一条由客户端发往/examples/websocket/echoProgrammatic的http GET请求。规范中提到，websocket通信由http请求发起握手。注意该请求中的Connection和Upgrade头域的值，Upgrade头域的值为websocket，表示客户端希望将该次连接升级为一个websocket连接。</w:t>
      </w:r>
    </w:p>
    <w:p w14:paraId="433978D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GET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examples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echoProgrammatic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1.1</w:t>
      </w:r>
      <w:r w:rsidRPr="005334FB">
        <w:rPr>
          <w:rFonts w:ascii="Consolas" w:eastAsia="宋体" w:hAnsi="Consolas" w:cs="宋体"/>
          <w:color w:val="CCCCCC"/>
          <w:kern w:val="0"/>
          <w:sz w:val="18"/>
          <w:szCs w:val="18"/>
          <w:bdr w:val="none" w:sz="0" w:space="0" w:color="auto" w:frame="1"/>
        </w:rPr>
        <w:t>\r\n</w:t>
      </w:r>
    </w:p>
    <w:p w14:paraId="0EDE923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Host: </w:t>
      </w:r>
      <w:r w:rsidRPr="005334FB">
        <w:rPr>
          <w:rFonts w:ascii="Consolas" w:eastAsia="宋体" w:hAnsi="Consolas" w:cs="宋体"/>
          <w:color w:val="F08D49"/>
          <w:kern w:val="0"/>
          <w:sz w:val="18"/>
          <w:szCs w:val="18"/>
          <w:bdr w:val="none" w:sz="0" w:space="0" w:color="auto" w:frame="1"/>
        </w:rPr>
        <w:t>192.168.0.101</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8080</w:t>
      </w:r>
      <w:r w:rsidRPr="005334FB">
        <w:rPr>
          <w:rFonts w:ascii="Consolas" w:eastAsia="宋体" w:hAnsi="Consolas" w:cs="宋体"/>
          <w:color w:val="CCCCCC"/>
          <w:kern w:val="0"/>
          <w:sz w:val="18"/>
          <w:szCs w:val="18"/>
          <w:bdr w:val="none" w:sz="0" w:space="0" w:color="auto" w:frame="1"/>
        </w:rPr>
        <w:t>\r\n</w:t>
      </w:r>
    </w:p>
    <w:p w14:paraId="0B9C69A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Connection: Upgrade\r\n</w:t>
      </w:r>
    </w:p>
    <w:p w14:paraId="0A8EEAF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Pragma: no</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cache\r\n</w:t>
      </w:r>
    </w:p>
    <w:p w14:paraId="27D7D1E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Cache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Control: no</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cache\r\n</w:t>
      </w:r>
    </w:p>
    <w:p w14:paraId="1D9C672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Upgrade: websocket\r\n</w:t>
      </w:r>
    </w:p>
    <w:p w14:paraId="142E340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Origin: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192.168.0.101</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8080</w:t>
      </w:r>
      <w:r w:rsidRPr="005334FB">
        <w:rPr>
          <w:rFonts w:ascii="Consolas" w:eastAsia="宋体" w:hAnsi="Consolas" w:cs="宋体"/>
          <w:color w:val="CCCCCC"/>
          <w:kern w:val="0"/>
          <w:sz w:val="18"/>
          <w:szCs w:val="18"/>
          <w:bdr w:val="none" w:sz="0" w:space="0" w:color="auto" w:frame="1"/>
        </w:rPr>
        <w:t>\r\n</w:t>
      </w:r>
    </w:p>
    <w:p w14:paraId="4B8E1FB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Version: </w:t>
      </w:r>
      <w:r w:rsidRPr="005334FB">
        <w:rPr>
          <w:rFonts w:ascii="Consolas" w:eastAsia="宋体" w:hAnsi="Consolas" w:cs="宋体"/>
          <w:color w:val="F08D49"/>
          <w:kern w:val="0"/>
          <w:sz w:val="18"/>
          <w:szCs w:val="18"/>
          <w:bdr w:val="none" w:sz="0" w:space="0" w:color="auto" w:frame="1"/>
        </w:rPr>
        <w:t>13</w:t>
      </w:r>
      <w:r w:rsidRPr="005334FB">
        <w:rPr>
          <w:rFonts w:ascii="Consolas" w:eastAsia="宋体" w:hAnsi="Consolas" w:cs="宋体"/>
          <w:color w:val="CCCCCC"/>
          <w:kern w:val="0"/>
          <w:sz w:val="18"/>
          <w:szCs w:val="18"/>
          <w:bdr w:val="none" w:sz="0" w:space="0" w:color="auto" w:frame="1"/>
        </w:rPr>
        <w:t>\r\n</w:t>
      </w:r>
    </w:p>
    <w:p w14:paraId="2662C9E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User</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Agent: Mozilla</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5.0</w:t>
      </w:r>
      <w:r w:rsidRPr="005334FB">
        <w:rPr>
          <w:rFonts w:ascii="Consolas" w:eastAsia="宋体" w:hAnsi="Consolas" w:cs="宋体"/>
          <w:color w:val="CCCCCC"/>
          <w:kern w:val="0"/>
          <w:sz w:val="18"/>
          <w:szCs w:val="18"/>
          <w:bdr w:val="none" w:sz="0" w:space="0" w:color="auto" w:frame="1"/>
        </w:rPr>
        <w:t xml:space="preserve"> (Linux; </w:t>
      </w:r>
      <w:r w:rsidRPr="005334FB">
        <w:rPr>
          <w:rFonts w:ascii="Consolas" w:eastAsia="宋体" w:hAnsi="Consolas" w:cs="宋体"/>
          <w:color w:val="F8C555"/>
          <w:kern w:val="0"/>
          <w:sz w:val="18"/>
          <w:szCs w:val="18"/>
          <w:bdr w:val="none" w:sz="0" w:space="0" w:color="auto" w:frame="1"/>
        </w:rPr>
        <w:t>Android</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6.0</w:t>
      </w:r>
      <w:r w:rsidRPr="005334FB">
        <w:rPr>
          <w:rFonts w:ascii="Consolas" w:eastAsia="宋体" w:hAnsi="Consolas" w:cs="宋体"/>
          <w:color w:val="CCCCCC"/>
          <w:kern w:val="0"/>
          <w:sz w:val="18"/>
          <w:szCs w:val="18"/>
          <w:bdr w:val="none" w:sz="0" w:space="0" w:color="auto" w:frame="1"/>
        </w:rPr>
        <w:t>; H60</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L01</w:t>
      </w:r>
      <w:r w:rsidRPr="005334FB">
        <w:rPr>
          <w:rFonts w:ascii="Consolas" w:eastAsia="宋体" w:hAnsi="Consolas" w:cs="宋体"/>
          <w:color w:val="CCCCCC"/>
          <w:kern w:val="0"/>
          <w:sz w:val="18"/>
          <w:szCs w:val="18"/>
          <w:bdr w:val="none" w:sz="0" w:space="0" w:color="auto" w:frame="1"/>
        </w:rPr>
        <w:t xml:space="preserve"> Build</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HDH60</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L01) AppleWebKit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537.36</w:t>
      </w:r>
      <w:r w:rsidRPr="005334FB">
        <w:rPr>
          <w:rFonts w:ascii="Consolas" w:eastAsia="宋体" w:hAnsi="Consolas" w:cs="宋体"/>
          <w:color w:val="CCCCCC"/>
          <w:kern w:val="0"/>
          <w:sz w:val="18"/>
          <w:szCs w:val="18"/>
          <w:bdr w:val="none" w:sz="0" w:space="0" w:color="auto" w:frame="1"/>
        </w:rPr>
        <w:t xml:space="preserve"> (KHTML, like Gecko) Chrome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53.0.2785.124</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Mobile</w:t>
      </w:r>
      <w:r w:rsidRPr="005334FB">
        <w:rPr>
          <w:rFonts w:ascii="Consolas" w:eastAsia="宋体" w:hAnsi="Consolas" w:cs="宋体"/>
          <w:color w:val="CCCCCC"/>
          <w:kern w:val="0"/>
          <w:sz w:val="18"/>
          <w:szCs w:val="18"/>
          <w:bdr w:val="none" w:sz="0" w:space="0" w:color="auto" w:frame="1"/>
        </w:rPr>
        <w:t xml:space="preserve"> Safari</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537.36</w:t>
      </w:r>
      <w:r w:rsidRPr="005334FB">
        <w:rPr>
          <w:rFonts w:ascii="Consolas" w:eastAsia="宋体" w:hAnsi="Consolas" w:cs="宋体"/>
          <w:color w:val="CCCCCC"/>
          <w:kern w:val="0"/>
          <w:sz w:val="18"/>
          <w:szCs w:val="18"/>
          <w:bdr w:val="none" w:sz="0" w:space="0" w:color="auto" w:frame="1"/>
        </w:rPr>
        <w:t>\r\n</w:t>
      </w:r>
    </w:p>
    <w:p w14:paraId="36E78AE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Accept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Encoding: gzip, deflate, sdch\r\n</w:t>
      </w:r>
    </w:p>
    <w:p w14:paraId="6BC8119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Accept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Language: zh</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CN,zh;q</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0.8</w:t>
      </w:r>
      <w:r w:rsidRPr="005334FB">
        <w:rPr>
          <w:rFonts w:ascii="Consolas" w:eastAsia="宋体" w:hAnsi="Consolas" w:cs="宋体"/>
          <w:color w:val="CCCCCC"/>
          <w:kern w:val="0"/>
          <w:sz w:val="18"/>
          <w:szCs w:val="18"/>
          <w:bdr w:val="none" w:sz="0" w:space="0" w:color="auto" w:frame="1"/>
        </w:rPr>
        <w:t>\r\n</w:t>
      </w:r>
    </w:p>
    <w:p w14:paraId="7558842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lastRenderedPageBreak/>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Key: S4iljLdlI5qk3jpx2fHU4A</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\r\n</w:t>
      </w:r>
    </w:p>
    <w:p w14:paraId="5FD1ECE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Extensions: permessage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deflate; client_max_window_bits\r\n</w:t>
      </w:r>
    </w:p>
    <w:p w14:paraId="137B6BE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\r\n</w:t>
      </w:r>
    </w:p>
    <w:p w14:paraId="00E7906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Full</w:t>
      </w:r>
      <w:r w:rsidRPr="005334FB">
        <w:rPr>
          <w:rFonts w:ascii="Consolas" w:eastAsia="宋体" w:hAnsi="Consolas" w:cs="宋体"/>
          <w:color w:val="CCCCCC"/>
          <w:kern w:val="0"/>
          <w:sz w:val="18"/>
          <w:szCs w:val="18"/>
          <w:bdr w:val="none" w:sz="0" w:space="0" w:color="auto" w:frame="1"/>
        </w:rPr>
        <w:t xml:space="preserve"> request URI: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192.168.0.101</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8080</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examples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echoProgrammatic]</w:t>
      </w:r>
    </w:p>
    <w:p w14:paraId="4E9A9EB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HTTP</w:t>
      </w:r>
      <w:r w:rsidRPr="005334FB">
        <w:rPr>
          <w:rFonts w:ascii="Consolas" w:eastAsia="宋体" w:hAnsi="Consolas" w:cs="宋体"/>
          <w:color w:val="CCCCCC"/>
          <w:kern w:val="0"/>
          <w:sz w:val="18"/>
          <w:szCs w:val="18"/>
          <w:bdr w:val="none" w:sz="0" w:space="0" w:color="auto" w:frame="1"/>
        </w:rPr>
        <w:t xml:space="preserve"> request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1CC6FB1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Response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in</w:t>
      </w:r>
      <w:r w:rsidRPr="005334FB">
        <w:rPr>
          <w:rFonts w:ascii="Consolas" w:eastAsia="宋体" w:hAnsi="Consolas" w:cs="宋体"/>
          <w:color w:val="CCCCCC"/>
          <w:kern w:val="0"/>
          <w:sz w:val="18"/>
          <w:szCs w:val="18"/>
          <w:bdr w:val="none" w:sz="0" w:space="0" w:color="auto" w:frame="1"/>
        </w:rPr>
        <w:t xml:space="preserve"> frame: </w:t>
      </w:r>
      <w:r w:rsidRPr="005334FB">
        <w:rPr>
          <w:rFonts w:ascii="Consolas" w:eastAsia="宋体" w:hAnsi="Consolas" w:cs="宋体"/>
          <w:color w:val="F08D49"/>
          <w:kern w:val="0"/>
          <w:sz w:val="18"/>
          <w:szCs w:val="18"/>
          <w:bdr w:val="none" w:sz="0" w:space="0" w:color="auto" w:frame="1"/>
        </w:rPr>
        <w:t>10</w:t>
      </w:r>
      <w:r w:rsidRPr="005334FB">
        <w:rPr>
          <w:rFonts w:ascii="Consolas" w:eastAsia="宋体" w:hAnsi="Consolas" w:cs="宋体"/>
          <w:color w:val="CCCCCC"/>
          <w:kern w:val="0"/>
          <w:sz w:val="18"/>
          <w:szCs w:val="18"/>
          <w:bdr w:val="none" w:sz="0" w:space="0" w:color="auto" w:frame="1"/>
        </w:rPr>
        <w:t>]</w:t>
      </w:r>
    </w:p>
    <w:p w14:paraId="189C74C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101</w:t>
      </w:r>
      <w:r w:rsidRPr="005334FB">
        <w:rPr>
          <w:rFonts w:ascii="Consolas" w:eastAsia="宋体" w:hAnsi="Consolas" w:cs="宋体"/>
          <w:color w:val="CCCCCC"/>
          <w:kern w:val="0"/>
          <w:sz w:val="18"/>
          <w:szCs w:val="18"/>
          <w:bdr w:val="none" w:sz="0" w:space="0" w:color="auto" w:frame="1"/>
        </w:rPr>
        <w:t xml:space="preserve"> \r\n</w:t>
      </w:r>
    </w:p>
    <w:p w14:paraId="4538F00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Server: Apache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Coyote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1.1</w:t>
      </w:r>
      <w:r w:rsidRPr="005334FB">
        <w:rPr>
          <w:rFonts w:ascii="Consolas" w:eastAsia="宋体" w:hAnsi="Consolas" w:cs="宋体"/>
          <w:color w:val="CCCCCC"/>
          <w:kern w:val="0"/>
          <w:sz w:val="18"/>
          <w:szCs w:val="18"/>
          <w:bdr w:val="none" w:sz="0" w:space="0" w:color="auto" w:frame="1"/>
        </w:rPr>
        <w:t>\r\n</w:t>
      </w:r>
    </w:p>
    <w:p w14:paraId="345E02E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Upgrade: websocket\r\n</w:t>
      </w:r>
    </w:p>
    <w:p w14:paraId="15A346F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Connection: upgrade\r\n</w:t>
      </w:r>
    </w:p>
    <w:p w14:paraId="33E752A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Accept: xwLDQrb5kzxpZDdeTcUd</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7</w:t>
      </w:r>
      <w:r w:rsidRPr="005334FB">
        <w:rPr>
          <w:rFonts w:ascii="Consolas" w:eastAsia="宋体" w:hAnsi="Consolas" w:cs="宋体"/>
          <w:color w:val="CCCCCC"/>
          <w:kern w:val="0"/>
          <w:sz w:val="18"/>
          <w:szCs w:val="18"/>
          <w:bdr w:val="none" w:sz="0" w:space="0" w:color="auto" w:frame="1"/>
        </w:rPr>
        <w:t>diXXU</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\r\n</w:t>
      </w:r>
    </w:p>
    <w:p w14:paraId="4C5A4BA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Extensions: permessage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deflate;client_max_window_bits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15</w:t>
      </w:r>
      <w:r w:rsidRPr="005334FB">
        <w:rPr>
          <w:rFonts w:ascii="Consolas" w:eastAsia="宋体" w:hAnsi="Consolas" w:cs="宋体"/>
          <w:color w:val="CCCCCC"/>
          <w:kern w:val="0"/>
          <w:sz w:val="18"/>
          <w:szCs w:val="18"/>
          <w:bdr w:val="none" w:sz="0" w:space="0" w:color="auto" w:frame="1"/>
        </w:rPr>
        <w:t>\r\n</w:t>
      </w:r>
    </w:p>
    <w:p w14:paraId="3F14F2A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Date: Sun, </w:t>
      </w:r>
      <w:r w:rsidRPr="005334FB">
        <w:rPr>
          <w:rFonts w:ascii="Consolas" w:eastAsia="宋体" w:hAnsi="Consolas" w:cs="宋体"/>
          <w:color w:val="F08D49"/>
          <w:kern w:val="0"/>
          <w:sz w:val="18"/>
          <w:szCs w:val="18"/>
          <w:bdr w:val="none" w:sz="0" w:space="0" w:color="auto" w:frame="1"/>
        </w:rPr>
        <w:t>09</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Oct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2016</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23</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07</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39</w:t>
      </w:r>
      <w:r w:rsidRPr="005334FB">
        <w:rPr>
          <w:rFonts w:ascii="Consolas" w:eastAsia="宋体" w:hAnsi="Consolas" w:cs="宋体"/>
          <w:color w:val="CCCCCC"/>
          <w:kern w:val="0"/>
          <w:sz w:val="18"/>
          <w:szCs w:val="18"/>
          <w:bdr w:val="none" w:sz="0" w:space="0" w:color="auto" w:frame="1"/>
        </w:rPr>
        <w:t xml:space="preserve"> GMT\r\n</w:t>
      </w:r>
    </w:p>
    <w:p w14:paraId="21ACBD5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\r\n</w:t>
      </w:r>
    </w:p>
    <w:p w14:paraId="7AE97F6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HTTP</w:t>
      </w:r>
      <w:r w:rsidRPr="005334FB">
        <w:rPr>
          <w:rFonts w:ascii="Consolas" w:eastAsia="宋体" w:hAnsi="Consolas" w:cs="宋体"/>
          <w:color w:val="CCCCCC"/>
          <w:kern w:val="0"/>
          <w:sz w:val="18"/>
          <w:szCs w:val="18"/>
          <w:bdr w:val="none" w:sz="0" w:space="0" w:color="auto" w:frame="1"/>
        </w:rPr>
        <w:t xml:space="preserve"> response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6ACABFA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Time</w:t>
      </w:r>
      <w:r w:rsidRPr="005334FB">
        <w:rPr>
          <w:rFonts w:ascii="Consolas" w:eastAsia="宋体" w:hAnsi="Consolas" w:cs="宋体"/>
          <w:color w:val="CCCCCC"/>
          <w:kern w:val="0"/>
          <w:sz w:val="18"/>
          <w:szCs w:val="18"/>
          <w:bdr w:val="none" w:sz="0" w:space="0" w:color="auto" w:frame="1"/>
        </w:rPr>
        <w:t xml:space="preserve"> since request: </w:t>
      </w:r>
      <w:r w:rsidRPr="005334FB">
        <w:rPr>
          <w:rFonts w:ascii="Consolas" w:eastAsia="宋体" w:hAnsi="Consolas" w:cs="宋体"/>
          <w:color w:val="F08D49"/>
          <w:kern w:val="0"/>
          <w:sz w:val="18"/>
          <w:szCs w:val="18"/>
          <w:bdr w:val="none" w:sz="0" w:space="0" w:color="auto" w:frame="1"/>
        </w:rPr>
        <w:t>0.042990000</w:t>
      </w:r>
      <w:r w:rsidRPr="005334FB">
        <w:rPr>
          <w:rFonts w:ascii="Consolas" w:eastAsia="宋体" w:hAnsi="Consolas" w:cs="宋体"/>
          <w:color w:val="CCCCCC"/>
          <w:kern w:val="0"/>
          <w:sz w:val="18"/>
          <w:szCs w:val="18"/>
          <w:bdr w:val="none" w:sz="0" w:space="0" w:color="auto" w:frame="1"/>
        </w:rPr>
        <w:t xml:space="preserve"> seconds]</w:t>
      </w:r>
    </w:p>
    <w:p w14:paraId="7F2867E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Request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in</w:t>
      </w:r>
      <w:r w:rsidRPr="005334FB">
        <w:rPr>
          <w:rFonts w:ascii="Consolas" w:eastAsia="宋体" w:hAnsi="Consolas" w:cs="宋体"/>
          <w:color w:val="CCCCCC"/>
          <w:kern w:val="0"/>
          <w:sz w:val="18"/>
          <w:szCs w:val="18"/>
          <w:bdr w:val="none" w:sz="0" w:space="0" w:color="auto" w:frame="1"/>
        </w:rPr>
        <w:t xml:space="preserve"> frame: </w:t>
      </w:r>
      <w:r w:rsidRPr="005334FB">
        <w:rPr>
          <w:rFonts w:ascii="Consolas" w:eastAsia="宋体" w:hAnsi="Consolas" w:cs="宋体"/>
          <w:color w:val="F08D49"/>
          <w:kern w:val="0"/>
          <w:sz w:val="18"/>
          <w:szCs w:val="18"/>
          <w:bdr w:val="none" w:sz="0" w:space="0" w:color="auto" w:frame="1"/>
        </w:rPr>
        <w:t>9</w:t>
      </w:r>
      <w:r w:rsidRPr="005334FB">
        <w:rPr>
          <w:rFonts w:ascii="Consolas" w:eastAsia="宋体" w:hAnsi="Consolas" w:cs="宋体"/>
          <w:color w:val="CCCCCC"/>
          <w:kern w:val="0"/>
          <w:sz w:val="18"/>
          <w:szCs w:val="18"/>
          <w:bdr w:val="none" w:sz="0" w:space="0" w:color="auto" w:frame="1"/>
        </w:rPr>
        <w:t>]</w:t>
      </w:r>
    </w:p>
    <w:p w14:paraId="4C25EB58"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服务端随即返回了101响应，并且没有释放该次tcp连接，这表示握手成功，websocket连接已经建立完成。</w:t>
      </w:r>
    </w:p>
    <w:p w14:paraId="65C26941"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接下来是数据帧(Data Framing)的抓包</w:t>
      </w:r>
    </w:p>
    <w:p w14:paraId="6E4CDE1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WebSocket</w:t>
      </w:r>
    </w:p>
    <w:p w14:paraId="15F125C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Fin: </w:t>
      </w:r>
      <w:r w:rsidRPr="005334FB">
        <w:rPr>
          <w:rFonts w:ascii="Consolas" w:eastAsia="宋体" w:hAnsi="Consolas" w:cs="宋体"/>
          <w:color w:val="F8C555"/>
          <w:kern w:val="0"/>
          <w:sz w:val="18"/>
          <w:szCs w:val="18"/>
          <w:bdr w:val="none" w:sz="0" w:space="0" w:color="auto" w:frame="1"/>
        </w:rPr>
        <w:t>True</w:t>
      </w:r>
    </w:p>
    <w:p w14:paraId="5F41E0E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.100</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Reserved: </w:t>
      </w:r>
      <w:r w:rsidRPr="005334FB">
        <w:rPr>
          <w:rFonts w:ascii="Consolas" w:eastAsia="宋体" w:hAnsi="Consolas" w:cs="宋体"/>
          <w:color w:val="F08D49"/>
          <w:kern w:val="0"/>
          <w:sz w:val="18"/>
          <w:szCs w:val="18"/>
          <w:bdr w:val="none" w:sz="0" w:space="0" w:color="auto" w:frame="1"/>
        </w:rPr>
        <w:t>0x4</w:t>
      </w:r>
    </w:p>
    <w:p w14:paraId="7D5F14C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lastRenderedPageBreak/>
        <w:t xml:space="preserve">    .... </w:t>
      </w:r>
      <w:r w:rsidRPr="005334FB">
        <w:rPr>
          <w:rFonts w:ascii="Consolas" w:eastAsia="宋体" w:hAnsi="Consolas" w:cs="宋体"/>
          <w:color w:val="F08D49"/>
          <w:kern w:val="0"/>
          <w:sz w:val="18"/>
          <w:szCs w:val="18"/>
          <w:bdr w:val="none" w:sz="0" w:space="0" w:color="auto" w:frame="1"/>
        </w:rPr>
        <w:t>0001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Opcode: Text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43ACFBF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Mask: </w:t>
      </w:r>
      <w:r w:rsidRPr="005334FB">
        <w:rPr>
          <w:rFonts w:ascii="Consolas" w:eastAsia="宋体" w:hAnsi="Consolas" w:cs="宋体"/>
          <w:color w:val="F8C555"/>
          <w:kern w:val="0"/>
          <w:sz w:val="18"/>
          <w:szCs w:val="18"/>
          <w:bdr w:val="none" w:sz="0" w:space="0" w:color="auto" w:frame="1"/>
        </w:rPr>
        <w:t>False</w:t>
      </w:r>
    </w:p>
    <w:p w14:paraId="5E4B45A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.001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0100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Payload length: </w:t>
      </w:r>
      <w:r w:rsidRPr="005334FB">
        <w:rPr>
          <w:rFonts w:ascii="Consolas" w:eastAsia="宋体" w:hAnsi="Consolas" w:cs="宋体"/>
          <w:color w:val="F08D49"/>
          <w:kern w:val="0"/>
          <w:sz w:val="18"/>
          <w:szCs w:val="18"/>
          <w:bdr w:val="none" w:sz="0" w:space="0" w:color="auto" w:frame="1"/>
        </w:rPr>
        <w:t>20</w:t>
      </w:r>
    </w:p>
    <w:p w14:paraId="08BC6C2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Payload</w:t>
      </w:r>
    </w:p>
    <w:p w14:paraId="3F8E6631"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对照文档中对数据帧的格式定义如下：</w:t>
      </w:r>
    </w:p>
    <w:p w14:paraId="54F344F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3</w:t>
      </w:r>
    </w:p>
    <w:p w14:paraId="13A95F1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4</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8</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9</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4</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8</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9</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4</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8</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9</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p>
    <w:p w14:paraId="63B0F6E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16FBD83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F</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R</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R</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R</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opcode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M</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Payload</w:t>
      </w:r>
      <w:r w:rsidRPr="005334FB">
        <w:rPr>
          <w:rFonts w:ascii="Consolas" w:eastAsia="宋体" w:hAnsi="Consolas" w:cs="宋体"/>
          <w:color w:val="CCCCCC"/>
          <w:kern w:val="0"/>
          <w:sz w:val="18"/>
          <w:szCs w:val="18"/>
          <w:bdr w:val="none" w:sz="0" w:space="0" w:color="auto" w:frame="1"/>
        </w:rPr>
        <w:t xml:space="preserve"> len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Extended</w:t>
      </w:r>
      <w:r w:rsidRPr="005334FB">
        <w:rPr>
          <w:rFonts w:ascii="Consolas" w:eastAsia="宋体" w:hAnsi="Consolas" w:cs="宋体"/>
          <w:color w:val="CCCCCC"/>
          <w:kern w:val="0"/>
          <w:sz w:val="18"/>
          <w:szCs w:val="18"/>
          <w:bdr w:val="none" w:sz="0" w:space="0" w:color="auto" w:frame="1"/>
        </w:rPr>
        <w:t xml:space="preserve"> payload length    </w:t>
      </w:r>
      <w:r w:rsidRPr="005334FB">
        <w:rPr>
          <w:rFonts w:ascii="Consolas" w:eastAsia="宋体" w:hAnsi="Consolas" w:cs="宋体"/>
          <w:color w:val="67CDCC"/>
          <w:kern w:val="0"/>
          <w:sz w:val="18"/>
          <w:szCs w:val="18"/>
          <w:bdr w:val="none" w:sz="0" w:space="0" w:color="auto" w:frame="1"/>
        </w:rPr>
        <w:t>|</w:t>
      </w:r>
    </w:p>
    <w:p w14:paraId="56A1FAC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I</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4</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A</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16</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64</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1F1EDE3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N</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V</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V</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V</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if</w:t>
      </w:r>
      <w:r w:rsidRPr="005334FB">
        <w:rPr>
          <w:rFonts w:ascii="Consolas" w:eastAsia="宋体" w:hAnsi="Consolas" w:cs="宋体"/>
          <w:color w:val="CCCCCC"/>
          <w:kern w:val="0"/>
          <w:sz w:val="18"/>
          <w:szCs w:val="18"/>
          <w:bdr w:val="none" w:sz="0" w:space="0" w:color="auto" w:frame="1"/>
        </w:rPr>
        <w:t xml:space="preserve"> payload len</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126</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127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7E3ECA3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2</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3</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K</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49E0F76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567FE64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Extended</w:t>
      </w:r>
      <w:r w:rsidRPr="005334FB">
        <w:rPr>
          <w:rFonts w:ascii="Consolas" w:eastAsia="宋体" w:hAnsi="Consolas" w:cs="宋体"/>
          <w:color w:val="CCCCCC"/>
          <w:kern w:val="0"/>
          <w:sz w:val="18"/>
          <w:szCs w:val="18"/>
          <w:bdr w:val="none" w:sz="0" w:space="0" w:color="auto" w:frame="1"/>
        </w:rPr>
        <w:t xml:space="preserve"> payload length continued, </w:t>
      </w:r>
      <w:r w:rsidRPr="005334FB">
        <w:rPr>
          <w:rFonts w:ascii="Consolas" w:eastAsia="宋体" w:hAnsi="Consolas" w:cs="宋体"/>
          <w:color w:val="CC99CD"/>
          <w:kern w:val="0"/>
          <w:sz w:val="18"/>
          <w:szCs w:val="18"/>
          <w:bdr w:val="none" w:sz="0" w:space="0" w:color="auto" w:frame="1"/>
        </w:rPr>
        <w:t>if</w:t>
      </w:r>
      <w:r w:rsidRPr="005334FB">
        <w:rPr>
          <w:rFonts w:ascii="Consolas" w:eastAsia="宋体" w:hAnsi="Consolas" w:cs="宋体"/>
          <w:color w:val="CCCCCC"/>
          <w:kern w:val="0"/>
          <w:sz w:val="18"/>
          <w:szCs w:val="18"/>
          <w:bdr w:val="none" w:sz="0" w:space="0" w:color="auto" w:frame="1"/>
        </w:rPr>
        <w:t xml:space="preserve"> payload len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127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03B25D6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6CB52A6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Masking</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key, </w:t>
      </w:r>
      <w:r w:rsidRPr="005334FB">
        <w:rPr>
          <w:rFonts w:ascii="Consolas" w:eastAsia="宋体" w:hAnsi="Consolas" w:cs="宋体"/>
          <w:color w:val="CC99CD"/>
          <w:kern w:val="0"/>
          <w:sz w:val="18"/>
          <w:szCs w:val="18"/>
          <w:bdr w:val="none" w:sz="0" w:space="0" w:color="auto" w:frame="1"/>
        </w:rPr>
        <w:t>if</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MASK</w:t>
      </w:r>
      <w:r w:rsidRPr="005334FB">
        <w:rPr>
          <w:rFonts w:ascii="Consolas" w:eastAsia="宋体" w:hAnsi="Consolas" w:cs="宋体"/>
          <w:color w:val="CCCCCC"/>
          <w:kern w:val="0"/>
          <w:sz w:val="18"/>
          <w:szCs w:val="18"/>
          <w:bdr w:val="none" w:sz="0" w:space="0" w:color="auto" w:frame="1"/>
        </w:rPr>
        <w:t xml:space="preserve"> set to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7D298FC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3E7DD2F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Masking</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key (continued)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Payload</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Data</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7C13D39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1FA9B4C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F8C555"/>
          <w:kern w:val="0"/>
          <w:sz w:val="18"/>
          <w:szCs w:val="18"/>
          <w:bdr w:val="none" w:sz="0" w:space="0" w:color="auto" w:frame="1"/>
        </w:rPr>
        <w:t>Payload</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Data</w:t>
      </w:r>
      <w:r w:rsidRPr="005334FB">
        <w:rPr>
          <w:rFonts w:ascii="Consolas" w:eastAsia="宋体" w:hAnsi="Consolas" w:cs="宋体"/>
          <w:color w:val="CCCCCC"/>
          <w:kern w:val="0"/>
          <w:sz w:val="18"/>
          <w:szCs w:val="18"/>
          <w:bdr w:val="none" w:sz="0" w:space="0" w:color="auto" w:frame="1"/>
        </w:rPr>
        <w:t xml:space="preserve"> continued ...                :</w:t>
      </w:r>
    </w:p>
    <w:p w14:paraId="4C891D9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434222B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Payload</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Data</w:t>
      </w:r>
      <w:r w:rsidRPr="005334FB">
        <w:rPr>
          <w:rFonts w:ascii="Consolas" w:eastAsia="宋体" w:hAnsi="Consolas" w:cs="宋体"/>
          <w:color w:val="CCCCCC"/>
          <w:kern w:val="0"/>
          <w:sz w:val="18"/>
          <w:szCs w:val="18"/>
          <w:bdr w:val="none" w:sz="0" w:space="0" w:color="auto" w:frame="1"/>
        </w:rPr>
        <w:t xml:space="preserve"> continued ...                </w:t>
      </w:r>
      <w:r w:rsidRPr="005334FB">
        <w:rPr>
          <w:rFonts w:ascii="Consolas" w:eastAsia="宋体" w:hAnsi="Consolas" w:cs="宋体"/>
          <w:color w:val="67CDCC"/>
          <w:kern w:val="0"/>
          <w:sz w:val="18"/>
          <w:szCs w:val="18"/>
          <w:bdr w:val="none" w:sz="0" w:space="0" w:color="auto" w:frame="1"/>
        </w:rPr>
        <w:t>|</w:t>
      </w:r>
    </w:p>
    <w:p w14:paraId="5B3BC5E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p>
    <w:p w14:paraId="1F2380C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300F96E0"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我们观察一下这个帧，wireshark的提示已经很清楚了，和文档中的定义基本都能对应上，唯一值得留意的是rsv1被置为了1，很奇怪，按照RFC6455，除非了其他约定，rsv1~3通常应该置为0，那么这里的其他约定指什么，RFC6455没提，那我们先放着，看一下payload</w:t>
      </w:r>
    </w:p>
    <w:p w14:paraId="611BE7A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0000   f2 48 2d 4a 55 c8 2c 56 48 54 c8 4d 2d 2e 4e 4c  .H-JU.,VHT.M-.NL</w:t>
      </w:r>
    </w:p>
    <w:p w14:paraId="0692575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0010   4f 55 04 00                                      OU..</w:t>
      </w:r>
    </w:p>
    <w:p w14:paraId="372E945B"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这里的问题就比较大了，按照文档说的，这里应该是我发送的信息的ascii字节码，比如我发的是"hello"，这里就应该是"0x48 0x65 0x6c 0x6c 0x6f"，但是眼下这个东西，连ascii都不是。</w:t>
      </w:r>
    </w:p>
    <w:p w14:paraId="10FE2D6B"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然而无论是作为服务端的tomcat，还是作为客户端的chrome，明显接受了这种奇怪的编码，并且确实无误的得到了我发送的信息。这里一定还是遵循其他的一些我尚未了解到的着某种公共的标准协议。</w:t>
      </w:r>
    </w:p>
    <w:p w14:paraId="02212ADB"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那么接下来我应该怎么做？像这种奇怪的码流拿去问google肯定也问不出什么名堂，还剩两条路：</w:t>
      </w:r>
    </w:p>
    <w:p w14:paraId="4D75C3E3" w14:textId="77777777" w:rsidR="005334FB" w:rsidRPr="005334FB" w:rsidRDefault="005334FB" w:rsidP="005334FB">
      <w:pPr>
        <w:widowControl/>
        <w:numPr>
          <w:ilvl w:val="0"/>
          <w:numId w:val="1"/>
        </w:numPr>
        <w:spacing w:before="100" w:beforeAutospacing="1" w:after="100" w:afterAutospacing="1" w:line="450" w:lineRule="atLeast"/>
        <w:ind w:left="300"/>
        <w:jc w:val="left"/>
        <w:rPr>
          <w:rFonts w:ascii="宋体" w:eastAsia="宋体" w:hAnsi="宋体" w:cs="宋体"/>
          <w:kern w:val="0"/>
          <w:sz w:val="24"/>
          <w:szCs w:val="24"/>
        </w:rPr>
      </w:pPr>
      <w:del w:id="0" w:author="Unknown">
        <w:r w:rsidRPr="005334FB">
          <w:rPr>
            <w:rFonts w:ascii="宋体" w:eastAsia="宋体" w:hAnsi="宋体" w:cs="宋体"/>
            <w:kern w:val="0"/>
            <w:sz w:val="24"/>
            <w:szCs w:val="24"/>
          </w:rPr>
          <w:delText>继续研究RFC6455的剩余部分寻找蛛丝马迹；</w:delText>
        </w:r>
      </w:del>
    </w:p>
    <w:p w14:paraId="39E8BB60" w14:textId="77777777" w:rsidR="005334FB" w:rsidRPr="005334FB" w:rsidRDefault="005334FB" w:rsidP="005334FB">
      <w:pPr>
        <w:widowControl/>
        <w:numPr>
          <w:ilvl w:val="0"/>
          <w:numId w:val="1"/>
        </w:numPr>
        <w:spacing w:before="100" w:beforeAutospacing="1" w:after="100" w:afterAutospacing="1" w:line="450" w:lineRule="atLeast"/>
        <w:ind w:left="300"/>
        <w:jc w:val="left"/>
        <w:rPr>
          <w:rFonts w:ascii="宋体" w:eastAsia="宋体" w:hAnsi="宋体" w:cs="宋体"/>
          <w:kern w:val="0"/>
          <w:sz w:val="24"/>
          <w:szCs w:val="24"/>
        </w:rPr>
      </w:pPr>
      <w:r w:rsidRPr="005334FB">
        <w:rPr>
          <w:rFonts w:ascii="宋体" w:eastAsia="宋体" w:hAnsi="宋体" w:cs="宋体"/>
          <w:kern w:val="0"/>
          <w:sz w:val="24"/>
          <w:szCs w:val="24"/>
        </w:rPr>
        <w:t>READ THE FUCKING CODE!!!。</w:t>
      </w:r>
    </w:p>
    <w:p w14:paraId="30692F89"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于是毫不犹豫选择后者。</w:t>
      </w:r>
    </w:p>
    <w:p w14:paraId="4E51768E" w14:textId="77777777" w:rsidR="005334FB" w:rsidRPr="005334FB" w:rsidRDefault="005334FB" w:rsidP="005334FB">
      <w:pPr>
        <w:widowControl/>
        <w:spacing w:after="240"/>
        <w:jc w:val="left"/>
        <w:outlineLvl w:val="0"/>
        <w:rPr>
          <w:rFonts w:ascii="宋体" w:eastAsia="宋体" w:hAnsi="宋体" w:cs="宋体"/>
          <w:b/>
          <w:bCs/>
          <w:color w:val="404040"/>
          <w:kern w:val="36"/>
          <w:sz w:val="39"/>
          <w:szCs w:val="39"/>
        </w:rPr>
      </w:pPr>
      <w:r w:rsidRPr="005334FB">
        <w:rPr>
          <w:rFonts w:ascii="宋体" w:eastAsia="宋体" w:hAnsi="宋体" w:cs="宋体"/>
          <w:b/>
          <w:bCs/>
          <w:color w:val="404040"/>
          <w:kern w:val="36"/>
          <w:sz w:val="39"/>
          <w:szCs w:val="39"/>
        </w:rPr>
        <w:t>0x03 对照源码寻找解答（虽然已经被标题剧透了，为了便于搜索的无奈选择）</w:t>
      </w:r>
    </w:p>
    <w:p w14:paraId="263E12FC"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这里省略下载apache tomcat的源码以及编辑构建的过程，这是个老牌开源项目了。</w:t>
      </w:r>
    </w:p>
    <w:p w14:paraId="366B0884"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为了找到以上奇怪码流的成因，跟踪返回消息是个比较容易的切入点，所以将断点定在</w:t>
      </w:r>
      <w:r w:rsidRPr="005334FB">
        <w:rPr>
          <w:rFonts w:ascii="Consolas" w:eastAsia="宋体" w:hAnsi="Consolas" w:cs="宋体"/>
          <w:color w:val="C7254E"/>
          <w:kern w:val="0"/>
          <w:sz w:val="18"/>
          <w:szCs w:val="18"/>
          <w:bdr w:val="none" w:sz="0" w:space="0" w:color="auto" w:frame="1"/>
          <w:shd w:val="clear" w:color="auto" w:fill="F2F2F2"/>
        </w:rPr>
        <w:t>EchoEndpoint.EchoMessageHandlerText.onMessage</w:t>
      </w:r>
      <w:r w:rsidRPr="005334FB">
        <w:rPr>
          <w:rFonts w:ascii="宋体" w:eastAsia="宋体" w:hAnsi="宋体" w:cs="宋体"/>
          <w:kern w:val="0"/>
          <w:sz w:val="24"/>
          <w:szCs w:val="24"/>
        </w:rPr>
        <w:t>方法的入口是个比较好的选择。</w:t>
      </w:r>
    </w:p>
    <w:p w14:paraId="433287EB"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于是用debug模式启动tomcat并启动远程调试，使用websocket的example页面发送一条websocket请求，采用单步跟踪，很快定位到</w:t>
      </w:r>
      <w:r w:rsidRPr="005334FB">
        <w:rPr>
          <w:rFonts w:ascii="Consolas" w:eastAsia="宋体" w:hAnsi="Consolas" w:cs="宋体"/>
          <w:color w:val="C7254E"/>
          <w:kern w:val="0"/>
          <w:sz w:val="18"/>
          <w:szCs w:val="18"/>
          <w:bdr w:val="none" w:sz="0" w:space="0" w:color="auto" w:frame="1"/>
          <w:shd w:val="clear" w:color="auto" w:fill="F2F2F2"/>
        </w:rPr>
        <w:t>WsRemoteEndpointImplBase.sendMessageBlock(byte opCode, ByteBuffer payload, boolean last, long timeoutExpiry)</w:t>
      </w:r>
      <w:r w:rsidRPr="005334FB">
        <w:rPr>
          <w:rFonts w:ascii="宋体" w:eastAsia="宋体" w:hAnsi="宋体" w:cs="宋体"/>
          <w:kern w:val="0"/>
          <w:sz w:val="24"/>
          <w:szCs w:val="24"/>
        </w:rPr>
        <w:t>这个方法里的</w:t>
      </w:r>
      <w:r w:rsidRPr="005334FB">
        <w:rPr>
          <w:rFonts w:ascii="Consolas" w:eastAsia="宋体" w:hAnsi="Consolas" w:cs="宋体"/>
          <w:color w:val="C7254E"/>
          <w:kern w:val="0"/>
          <w:sz w:val="18"/>
          <w:szCs w:val="18"/>
          <w:bdr w:val="none" w:sz="0" w:space="0" w:color="auto" w:frame="1"/>
          <w:shd w:val="clear" w:color="auto" w:fill="F2F2F2"/>
        </w:rPr>
        <w:t>messageParts = transformation.sendMessagePart(messageParts);</w:t>
      </w:r>
      <w:r w:rsidRPr="005334FB">
        <w:rPr>
          <w:rFonts w:ascii="宋体" w:eastAsia="宋体" w:hAnsi="宋体" w:cs="宋体"/>
          <w:kern w:val="0"/>
          <w:sz w:val="24"/>
          <w:szCs w:val="24"/>
        </w:rPr>
        <w:t>这行语句，对我们的消息体做了手</w:t>
      </w:r>
      <w:r w:rsidRPr="005334FB">
        <w:rPr>
          <w:rFonts w:ascii="宋体" w:eastAsia="宋体" w:hAnsi="宋体" w:cs="宋体"/>
          <w:kern w:val="0"/>
          <w:sz w:val="24"/>
          <w:szCs w:val="24"/>
        </w:rPr>
        <w:lastRenderedPageBreak/>
        <w:t>脚。而</w:t>
      </w:r>
      <w:r w:rsidRPr="005334FB">
        <w:rPr>
          <w:rFonts w:ascii="Consolas" w:eastAsia="宋体" w:hAnsi="Consolas" w:cs="宋体"/>
          <w:color w:val="C7254E"/>
          <w:kern w:val="0"/>
          <w:sz w:val="18"/>
          <w:szCs w:val="18"/>
          <w:bdr w:val="none" w:sz="0" w:space="0" w:color="auto" w:frame="1"/>
          <w:shd w:val="clear" w:color="auto" w:fill="F2F2F2"/>
        </w:rPr>
        <w:t>transformation</w:t>
      </w:r>
      <w:r w:rsidRPr="005334FB">
        <w:rPr>
          <w:rFonts w:ascii="宋体" w:eastAsia="宋体" w:hAnsi="宋体" w:cs="宋体"/>
          <w:kern w:val="0"/>
          <w:sz w:val="24"/>
          <w:szCs w:val="24"/>
        </w:rPr>
        <w:t>这个变量也确实起了一个一看就知道是干这种事情的名字。</w:t>
      </w:r>
    </w:p>
    <w:p w14:paraId="049525A8"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Consolas" w:eastAsia="宋体" w:hAnsi="Consolas" w:cs="宋体"/>
          <w:color w:val="C7254E"/>
          <w:kern w:val="0"/>
          <w:sz w:val="18"/>
          <w:szCs w:val="18"/>
          <w:bdr w:val="none" w:sz="0" w:space="0" w:color="auto" w:frame="1"/>
          <w:shd w:val="clear" w:color="auto" w:fill="F2F2F2"/>
        </w:rPr>
        <w:t>transformation</w:t>
      </w:r>
      <w:r w:rsidRPr="005334FB">
        <w:rPr>
          <w:rFonts w:ascii="宋体" w:eastAsia="宋体" w:hAnsi="宋体" w:cs="宋体"/>
          <w:kern w:val="0"/>
          <w:sz w:val="24"/>
          <w:szCs w:val="24"/>
        </w:rPr>
        <w:t>他的类型</w:t>
      </w:r>
      <w:r w:rsidRPr="005334FB">
        <w:rPr>
          <w:rFonts w:ascii="Consolas" w:eastAsia="宋体" w:hAnsi="Consolas" w:cs="宋体"/>
          <w:color w:val="C7254E"/>
          <w:kern w:val="0"/>
          <w:sz w:val="18"/>
          <w:szCs w:val="18"/>
          <w:bdr w:val="none" w:sz="0" w:space="0" w:color="auto" w:frame="1"/>
          <w:shd w:val="clear" w:color="auto" w:fill="F2F2F2"/>
        </w:rPr>
        <w:t>Transformation</w:t>
      </w:r>
      <w:r w:rsidRPr="005334FB">
        <w:rPr>
          <w:rFonts w:ascii="宋体" w:eastAsia="宋体" w:hAnsi="宋体" w:cs="宋体"/>
          <w:kern w:val="0"/>
          <w:sz w:val="24"/>
          <w:szCs w:val="24"/>
        </w:rPr>
        <w:t>实际上是一个java接口，单步跟踪后发现实际上进入到</w:t>
      </w:r>
      <w:r w:rsidRPr="005334FB">
        <w:rPr>
          <w:rFonts w:ascii="Consolas" w:eastAsia="宋体" w:hAnsi="Consolas" w:cs="宋体"/>
          <w:color w:val="C7254E"/>
          <w:kern w:val="0"/>
          <w:sz w:val="18"/>
          <w:szCs w:val="18"/>
          <w:bdr w:val="none" w:sz="0" w:space="0" w:color="auto" w:frame="1"/>
          <w:shd w:val="clear" w:color="auto" w:fill="F2F2F2"/>
        </w:rPr>
        <w:t>PerMessageDeflate</w:t>
      </w:r>
      <w:r w:rsidRPr="005334FB">
        <w:rPr>
          <w:rFonts w:ascii="宋体" w:eastAsia="宋体" w:hAnsi="宋体" w:cs="宋体"/>
          <w:kern w:val="0"/>
          <w:sz w:val="24"/>
          <w:szCs w:val="24"/>
        </w:rPr>
        <w:t>这个类的</w:t>
      </w:r>
      <w:r w:rsidRPr="005334FB">
        <w:rPr>
          <w:rFonts w:ascii="Consolas" w:eastAsia="宋体" w:hAnsi="Consolas" w:cs="宋体"/>
          <w:color w:val="C7254E"/>
          <w:kern w:val="0"/>
          <w:sz w:val="18"/>
          <w:szCs w:val="18"/>
          <w:bdr w:val="none" w:sz="0" w:space="0" w:color="auto" w:frame="1"/>
          <w:shd w:val="clear" w:color="auto" w:fill="F2F2F2"/>
        </w:rPr>
        <w:t>sendMessagePart(List&lt;MessagePart&gt; uncompressedParts)</w:t>
      </w:r>
      <w:r w:rsidRPr="005334FB">
        <w:rPr>
          <w:rFonts w:ascii="宋体" w:eastAsia="宋体" w:hAnsi="宋体" w:cs="宋体"/>
          <w:kern w:val="0"/>
          <w:sz w:val="24"/>
          <w:szCs w:val="24"/>
        </w:rPr>
        <w:t>方法中。这个方法实际上做的事情是调用jdk里的</w:t>
      </w:r>
      <w:r w:rsidRPr="005334FB">
        <w:rPr>
          <w:rFonts w:ascii="Consolas" w:eastAsia="宋体" w:hAnsi="Consolas" w:cs="宋体"/>
          <w:color w:val="C7254E"/>
          <w:kern w:val="0"/>
          <w:sz w:val="18"/>
          <w:szCs w:val="18"/>
          <w:bdr w:val="none" w:sz="0" w:space="0" w:color="auto" w:frame="1"/>
          <w:shd w:val="clear" w:color="auto" w:fill="F2F2F2"/>
        </w:rPr>
        <w:t>Deflater</w:t>
      </w:r>
      <w:r w:rsidRPr="005334FB">
        <w:rPr>
          <w:rFonts w:ascii="宋体" w:eastAsia="宋体" w:hAnsi="宋体" w:cs="宋体"/>
          <w:kern w:val="0"/>
          <w:sz w:val="24"/>
          <w:szCs w:val="24"/>
        </w:rPr>
        <w:t>的</w:t>
      </w:r>
      <w:r w:rsidRPr="005334FB">
        <w:rPr>
          <w:rFonts w:ascii="Consolas" w:eastAsia="宋体" w:hAnsi="Consolas" w:cs="宋体"/>
          <w:color w:val="C7254E"/>
          <w:kern w:val="0"/>
          <w:sz w:val="18"/>
          <w:szCs w:val="18"/>
          <w:bdr w:val="none" w:sz="0" w:space="0" w:color="auto" w:frame="1"/>
          <w:shd w:val="clear" w:color="auto" w:fill="F2F2F2"/>
        </w:rPr>
        <w:t>deflate</w:t>
      </w:r>
      <w:r w:rsidRPr="005334FB">
        <w:rPr>
          <w:rFonts w:ascii="宋体" w:eastAsia="宋体" w:hAnsi="宋体" w:cs="宋体"/>
          <w:kern w:val="0"/>
          <w:sz w:val="24"/>
          <w:szCs w:val="24"/>
        </w:rPr>
        <w:t>方法对payload数据做压缩处理。到这里我们就明白了，之所以抓包看到的数据和我们实际发送的不一样，是因为做了deflate压缩。而因为是基于公共的算法，所以在客户端那边，也可以通过同样的算法还原出原信息。</w:t>
      </w:r>
    </w:p>
    <w:p w14:paraId="68D244FE"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那么下面要解决的问题就是，客户端和服务端之间是如何协商出使用deflate算法对数据进行压缩的。还是从源码中找答案，切入点是</w:t>
      </w:r>
      <w:r w:rsidRPr="005334FB">
        <w:rPr>
          <w:rFonts w:ascii="Consolas" w:eastAsia="宋体" w:hAnsi="Consolas" w:cs="宋体"/>
          <w:color w:val="C7254E"/>
          <w:kern w:val="0"/>
          <w:sz w:val="18"/>
          <w:szCs w:val="18"/>
          <w:bdr w:val="none" w:sz="0" w:space="0" w:color="auto" w:frame="1"/>
          <w:shd w:val="clear" w:color="auto" w:fill="F2F2F2"/>
        </w:rPr>
        <w:t>WsRemoteEndpointImplBase</w:t>
      </w:r>
      <w:r w:rsidRPr="005334FB">
        <w:rPr>
          <w:rFonts w:ascii="宋体" w:eastAsia="宋体" w:hAnsi="宋体" w:cs="宋体"/>
          <w:kern w:val="0"/>
          <w:sz w:val="24"/>
          <w:szCs w:val="24"/>
        </w:rPr>
        <w:t>中</w:t>
      </w:r>
      <w:r w:rsidRPr="005334FB">
        <w:rPr>
          <w:rFonts w:ascii="Consolas" w:eastAsia="宋体" w:hAnsi="Consolas" w:cs="宋体"/>
          <w:color w:val="C7254E"/>
          <w:kern w:val="0"/>
          <w:sz w:val="18"/>
          <w:szCs w:val="18"/>
          <w:bdr w:val="none" w:sz="0" w:space="0" w:color="auto" w:frame="1"/>
          <w:shd w:val="clear" w:color="auto" w:fill="F2F2F2"/>
        </w:rPr>
        <w:t>transformation</w:t>
      </w:r>
      <w:r w:rsidRPr="005334FB">
        <w:rPr>
          <w:rFonts w:ascii="宋体" w:eastAsia="宋体" w:hAnsi="宋体" w:cs="宋体"/>
          <w:kern w:val="0"/>
          <w:sz w:val="24"/>
          <w:szCs w:val="24"/>
        </w:rPr>
        <w:t>这个成员变量什么时候被实例化。经过一番顺藤摸瓜我们发现这个</w:t>
      </w:r>
      <w:r w:rsidRPr="005334FB">
        <w:rPr>
          <w:rFonts w:ascii="Consolas" w:eastAsia="宋体" w:hAnsi="Consolas" w:cs="宋体"/>
          <w:color w:val="C7254E"/>
          <w:kern w:val="0"/>
          <w:sz w:val="18"/>
          <w:szCs w:val="18"/>
          <w:bdr w:val="none" w:sz="0" w:space="0" w:color="auto" w:frame="1"/>
          <w:shd w:val="clear" w:color="auto" w:fill="F2F2F2"/>
        </w:rPr>
        <w:t>transformation</w:t>
      </w:r>
      <w:r w:rsidRPr="005334FB">
        <w:rPr>
          <w:rFonts w:ascii="宋体" w:eastAsia="宋体" w:hAnsi="宋体" w:cs="宋体"/>
          <w:kern w:val="0"/>
          <w:sz w:val="24"/>
          <w:szCs w:val="24"/>
        </w:rPr>
        <w:t>的出生地位于</w:t>
      </w:r>
      <w:r w:rsidRPr="005334FB">
        <w:rPr>
          <w:rFonts w:ascii="Consolas" w:eastAsia="宋体" w:hAnsi="Consolas" w:cs="宋体"/>
          <w:color w:val="C7254E"/>
          <w:kern w:val="0"/>
          <w:sz w:val="18"/>
          <w:szCs w:val="18"/>
          <w:bdr w:val="none" w:sz="0" w:space="0" w:color="auto" w:frame="1"/>
          <w:shd w:val="clear" w:color="auto" w:fill="F2F2F2"/>
        </w:rPr>
        <w:t>org.apache.tomcat.websocket.server.UpgradeUtil</w:t>
      </w:r>
      <w:r w:rsidRPr="005334FB">
        <w:rPr>
          <w:rFonts w:ascii="宋体" w:eastAsia="宋体" w:hAnsi="宋体" w:cs="宋体"/>
          <w:kern w:val="0"/>
          <w:sz w:val="24"/>
          <w:szCs w:val="24"/>
        </w:rPr>
        <w:t>的</w:t>
      </w:r>
      <w:r w:rsidRPr="005334FB">
        <w:rPr>
          <w:rFonts w:ascii="Consolas" w:eastAsia="宋体" w:hAnsi="Consolas" w:cs="宋体"/>
          <w:color w:val="C7254E"/>
          <w:kern w:val="0"/>
          <w:sz w:val="18"/>
          <w:szCs w:val="18"/>
          <w:bdr w:val="none" w:sz="0" w:space="0" w:color="auto" w:frame="1"/>
          <w:shd w:val="clear" w:color="auto" w:fill="F2F2F2"/>
        </w:rPr>
        <w:t>List&lt;Transformation&gt; createTransformations( List&lt;Extension&gt; negotiatedExtensions)</w:t>
      </w:r>
      <w:r w:rsidRPr="005334FB">
        <w:rPr>
          <w:rFonts w:ascii="宋体" w:eastAsia="宋体" w:hAnsi="宋体" w:cs="宋体"/>
          <w:kern w:val="0"/>
          <w:sz w:val="24"/>
          <w:szCs w:val="24"/>
        </w:rPr>
        <w:t>这个方法。仔细观察逻辑发现这个方法构造</w:t>
      </w:r>
      <w:r w:rsidRPr="005334FB">
        <w:rPr>
          <w:rFonts w:ascii="Consolas" w:eastAsia="宋体" w:hAnsi="Consolas" w:cs="宋体"/>
          <w:color w:val="C7254E"/>
          <w:kern w:val="0"/>
          <w:sz w:val="18"/>
          <w:szCs w:val="18"/>
          <w:bdr w:val="none" w:sz="0" w:space="0" w:color="auto" w:frame="1"/>
          <w:shd w:val="clear" w:color="auto" w:fill="F2F2F2"/>
        </w:rPr>
        <w:t>transformation</w:t>
      </w:r>
      <w:r w:rsidRPr="005334FB">
        <w:rPr>
          <w:rFonts w:ascii="宋体" w:eastAsia="宋体" w:hAnsi="宋体" w:cs="宋体"/>
          <w:kern w:val="0"/>
          <w:sz w:val="24"/>
          <w:szCs w:val="24"/>
        </w:rPr>
        <w:t>实例的过程和唯一的入参</w:t>
      </w:r>
      <w:r w:rsidRPr="005334FB">
        <w:rPr>
          <w:rFonts w:ascii="Consolas" w:eastAsia="宋体" w:hAnsi="Consolas" w:cs="宋体"/>
          <w:color w:val="C7254E"/>
          <w:kern w:val="0"/>
          <w:sz w:val="18"/>
          <w:szCs w:val="18"/>
          <w:bdr w:val="none" w:sz="0" w:space="0" w:color="auto" w:frame="1"/>
          <w:shd w:val="clear" w:color="auto" w:fill="F2F2F2"/>
        </w:rPr>
        <w:t>negotiatedExtensions</w:t>
      </w:r>
      <w:r w:rsidRPr="005334FB">
        <w:rPr>
          <w:rFonts w:ascii="宋体" w:eastAsia="宋体" w:hAnsi="宋体" w:cs="宋体"/>
          <w:kern w:val="0"/>
          <w:sz w:val="24"/>
          <w:szCs w:val="24"/>
        </w:rPr>
        <w:t>中的一个叫做</w:t>
      </w:r>
      <w:r w:rsidRPr="005334FB">
        <w:rPr>
          <w:rFonts w:ascii="Consolas" w:eastAsia="宋体" w:hAnsi="Consolas" w:cs="宋体"/>
          <w:color w:val="C7254E"/>
          <w:kern w:val="0"/>
          <w:sz w:val="18"/>
          <w:szCs w:val="18"/>
          <w:bdr w:val="none" w:sz="0" w:space="0" w:color="auto" w:frame="1"/>
          <w:shd w:val="clear" w:color="auto" w:fill="F2F2F2"/>
        </w:rPr>
        <w:t>permessage-deflate</w:t>
      </w:r>
      <w:r w:rsidRPr="005334FB">
        <w:rPr>
          <w:rFonts w:ascii="宋体" w:eastAsia="宋体" w:hAnsi="宋体" w:cs="宋体"/>
          <w:kern w:val="0"/>
          <w:sz w:val="24"/>
          <w:szCs w:val="24"/>
        </w:rPr>
        <w:t>的所谓的name有密切关系。</w:t>
      </w:r>
    </w:p>
    <w:p w14:paraId="65ADAF7E"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那么这个</w:t>
      </w:r>
      <w:r w:rsidRPr="005334FB">
        <w:rPr>
          <w:rFonts w:ascii="Consolas" w:eastAsia="宋体" w:hAnsi="Consolas" w:cs="宋体"/>
          <w:color w:val="C7254E"/>
          <w:kern w:val="0"/>
          <w:sz w:val="18"/>
          <w:szCs w:val="18"/>
          <w:bdr w:val="none" w:sz="0" w:space="0" w:color="auto" w:frame="1"/>
          <w:shd w:val="clear" w:color="auto" w:fill="F2F2F2"/>
        </w:rPr>
        <w:t>negotiatedExtensions</w:t>
      </w:r>
      <w:r w:rsidRPr="005334FB">
        <w:rPr>
          <w:rFonts w:ascii="宋体" w:eastAsia="宋体" w:hAnsi="宋体" w:cs="宋体"/>
          <w:kern w:val="0"/>
          <w:sz w:val="24"/>
          <w:szCs w:val="24"/>
        </w:rPr>
        <w:t>是什么东西，他来自哪里？继续往上翻代码实在是有点晕了，猜一下吧，</w:t>
      </w:r>
      <w:r w:rsidRPr="005334FB">
        <w:rPr>
          <w:rFonts w:ascii="Consolas" w:eastAsia="宋体" w:hAnsi="Consolas" w:cs="宋体"/>
          <w:color w:val="C7254E"/>
          <w:kern w:val="0"/>
          <w:sz w:val="18"/>
          <w:szCs w:val="18"/>
          <w:bdr w:val="none" w:sz="0" w:space="0" w:color="auto" w:frame="1"/>
          <w:shd w:val="clear" w:color="auto" w:fill="F2F2F2"/>
        </w:rPr>
        <w:t>UpgradeUtil</w:t>
      </w:r>
      <w:r w:rsidRPr="005334FB">
        <w:rPr>
          <w:rFonts w:ascii="宋体" w:eastAsia="宋体" w:hAnsi="宋体" w:cs="宋体"/>
          <w:kern w:val="0"/>
          <w:sz w:val="24"/>
          <w:szCs w:val="24"/>
        </w:rPr>
        <w:t>这个类名字以及唯一调用这个方法的</w:t>
      </w:r>
      <w:r w:rsidRPr="005334FB">
        <w:rPr>
          <w:rFonts w:ascii="Consolas" w:eastAsia="宋体" w:hAnsi="Consolas" w:cs="宋体"/>
          <w:color w:val="C7254E"/>
          <w:kern w:val="0"/>
          <w:sz w:val="18"/>
          <w:szCs w:val="18"/>
          <w:bdr w:val="none" w:sz="0" w:space="0" w:color="auto" w:frame="1"/>
          <w:shd w:val="clear" w:color="auto" w:fill="F2F2F2"/>
        </w:rPr>
        <w:t>public static void doUpgrade(WsServerContainer sc, HttpServletRequest req, HttpServletResponse resp, ServerEndpointConfig sec, Map&lt;String,String&gt; pathParams)</w:t>
      </w:r>
      <w:r w:rsidRPr="005334FB">
        <w:rPr>
          <w:rFonts w:ascii="宋体" w:eastAsia="宋体" w:hAnsi="宋体" w:cs="宋体"/>
          <w:kern w:val="0"/>
          <w:sz w:val="24"/>
          <w:szCs w:val="24"/>
        </w:rPr>
        <w:t>这个方法名，我猜测这里应该是由第一个http请求发起websocket通信的地方，打个断点验证了一下确实如此，第一个http请求过来的时候即命中了这个方法。“negotiatedExtensions”从名字看是协商扩展的意思，按照以往研究其他协议的经验看，所谓协商通常是在握手的请求和响应过程中完成的，那么</w:t>
      </w:r>
      <w:r w:rsidRPr="005334FB">
        <w:rPr>
          <w:rFonts w:ascii="Consolas" w:eastAsia="宋体" w:hAnsi="Consolas" w:cs="宋体"/>
          <w:color w:val="C7254E"/>
          <w:kern w:val="0"/>
          <w:sz w:val="18"/>
          <w:szCs w:val="18"/>
          <w:bdr w:val="none" w:sz="0" w:space="0" w:color="auto" w:frame="1"/>
          <w:shd w:val="clear" w:color="auto" w:fill="F2F2F2"/>
        </w:rPr>
        <w:t>permessage-deflate</w:t>
      </w:r>
      <w:r w:rsidRPr="005334FB">
        <w:rPr>
          <w:rFonts w:ascii="宋体" w:eastAsia="宋体" w:hAnsi="宋体" w:cs="宋体"/>
          <w:kern w:val="0"/>
          <w:sz w:val="24"/>
          <w:szCs w:val="24"/>
        </w:rPr>
        <w:t>应该是握手请求中的某个参数，扫了一眼抓包信息果然如此，</w:t>
      </w:r>
      <w:r w:rsidRPr="005334FB">
        <w:rPr>
          <w:rFonts w:ascii="Consolas" w:eastAsia="宋体" w:hAnsi="Consolas" w:cs="宋体"/>
          <w:color w:val="C7254E"/>
          <w:kern w:val="0"/>
          <w:sz w:val="18"/>
          <w:szCs w:val="18"/>
          <w:bdr w:val="none" w:sz="0" w:space="0" w:color="auto" w:frame="1"/>
          <w:shd w:val="clear" w:color="auto" w:fill="F2F2F2"/>
        </w:rPr>
        <w:t>Sec-WebSocket-Extensions: permessage-deflate; client_max_window_bits</w:t>
      </w:r>
      <w:r w:rsidRPr="005334FB">
        <w:rPr>
          <w:rFonts w:ascii="宋体" w:eastAsia="宋体" w:hAnsi="宋体" w:cs="宋体"/>
          <w:kern w:val="0"/>
          <w:sz w:val="24"/>
          <w:szCs w:val="24"/>
        </w:rPr>
        <w:t>这个头域里面带的不就是吗？所以我们目前可以这么猜测，客户端和服务端之间就是根据首次http请求中的</w:t>
      </w:r>
      <w:r w:rsidRPr="005334FB">
        <w:rPr>
          <w:rFonts w:ascii="Consolas" w:eastAsia="宋体" w:hAnsi="Consolas" w:cs="宋体"/>
          <w:color w:val="C7254E"/>
          <w:kern w:val="0"/>
          <w:sz w:val="18"/>
          <w:szCs w:val="18"/>
          <w:bdr w:val="none" w:sz="0" w:space="0" w:color="auto" w:frame="1"/>
          <w:shd w:val="clear" w:color="auto" w:fill="F2F2F2"/>
        </w:rPr>
        <w:t>Sec-WebSocket-Extensions</w:t>
      </w:r>
      <w:r w:rsidRPr="005334FB">
        <w:rPr>
          <w:rFonts w:ascii="宋体" w:eastAsia="宋体" w:hAnsi="宋体" w:cs="宋体"/>
          <w:kern w:val="0"/>
          <w:sz w:val="24"/>
          <w:szCs w:val="24"/>
        </w:rPr>
        <w:t>这个头域中的</w:t>
      </w:r>
      <w:r w:rsidRPr="005334FB">
        <w:rPr>
          <w:rFonts w:ascii="Consolas" w:eastAsia="宋体" w:hAnsi="Consolas" w:cs="宋体"/>
          <w:color w:val="C7254E"/>
          <w:kern w:val="0"/>
          <w:sz w:val="18"/>
          <w:szCs w:val="18"/>
          <w:bdr w:val="none" w:sz="0" w:space="0" w:color="auto" w:frame="1"/>
          <w:shd w:val="clear" w:color="auto" w:fill="F2F2F2"/>
        </w:rPr>
        <w:t>permessage-deflate</w:t>
      </w:r>
      <w:r w:rsidRPr="005334FB">
        <w:rPr>
          <w:rFonts w:ascii="宋体" w:eastAsia="宋体" w:hAnsi="宋体" w:cs="宋体"/>
          <w:kern w:val="0"/>
          <w:sz w:val="24"/>
          <w:szCs w:val="24"/>
        </w:rPr>
        <w:t>这个参数来协商是否对传输数据进行deflate压缩的。</w:t>
      </w:r>
    </w:p>
    <w:p w14:paraId="53327234"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下面的问题就是怎么验证我的这猜测了。客户端这边比较头疼，javascript里的WebSocket类并没有更多可供配置的参数，是否支持deflate扩展似乎完全是各家浏览器内部实现自己说了算。尝试了chrome和firefox发现都是默认开启该permessage-deflate，并且没有找到办法关闭，Safari和Edge一个手头没有，另一个被我玩坏了处于罢工状态，最后发现能用上手的只有IE不支持permessage-deflate扩展。被吐槽嫌弃了一万年想不到也有发挥余热的一天————以不支持某一特性这种方式。</w:t>
      </w:r>
    </w:p>
    <w:p w14:paraId="51541147" w14:textId="77777777" w:rsidR="005334FB" w:rsidRPr="005334FB" w:rsidRDefault="005334FB" w:rsidP="005334FB">
      <w:pPr>
        <w:widowControl/>
        <w:jc w:val="left"/>
        <w:rPr>
          <w:rFonts w:ascii="宋体" w:eastAsia="宋体" w:hAnsi="宋体" w:cs="宋体"/>
          <w:kern w:val="0"/>
          <w:sz w:val="24"/>
          <w:szCs w:val="24"/>
        </w:rPr>
      </w:pPr>
    </w:p>
    <w:p w14:paraId="2127A936" w14:textId="77777777" w:rsidR="005334FB" w:rsidRPr="005334FB" w:rsidRDefault="005334FB" w:rsidP="005334FB">
      <w:pPr>
        <w:widowControl/>
        <w:jc w:val="center"/>
        <w:rPr>
          <w:rFonts w:ascii="宋体" w:eastAsia="宋体" w:hAnsi="宋体" w:cs="宋体"/>
          <w:kern w:val="0"/>
          <w:sz w:val="2"/>
          <w:szCs w:val="2"/>
        </w:rPr>
      </w:pPr>
      <w:r w:rsidRPr="005334FB">
        <w:rPr>
          <w:rFonts w:ascii="宋体" w:eastAsia="宋体" w:hAnsi="宋体" w:cs="宋体"/>
          <w:noProof/>
          <w:kern w:val="0"/>
          <w:sz w:val="2"/>
          <w:szCs w:val="2"/>
        </w:rPr>
        <mc:AlternateContent>
          <mc:Choice Requires="wps">
            <w:drawing>
              <wp:inline distT="0" distB="0" distL="0" distR="0" wp14:anchorId="7773B39A" wp14:editId="2CBE250A">
                <wp:extent cx="304800" cy="304800"/>
                <wp:effectExtent l="0" t="0" r="0" b="0"/>
                <wp:docPr id="6"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2D876"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SP4Nn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9933CFC" w14:textId="77777777" w:rsidR="005334FB" w:rsidRPr="005334FB" w:rsidRDefault="005334FB" w:rsidP="005334FB">
      <w:pPr>
        <w:widowControl/>
        <w:jc w:val="center"/>
        <w:rPr>
          <w:rFonts w:ascii="宋体" w:eastAsia="宋体" w:hAnsi="宋体" w:cs="宋体"/>
          <w:color w:val="999999"/>
          <w:kern w:val="0"/>
          <w:sz w:val="20"/>
          <w:szCs w:val="20"/>
        </w:rPr>
      </w:pPr>
      <w:r w:rsidRPr="005334FB">
        <w:rPr>
          <w:rFonts w:ascii="宋体" w:eastAsia="宋体" w:hAnsi="宋体" w:cs="宋体"/>
          <w:color w:val="999999"/>
          <w:kern w:val="0"/>
          <w:sz w:val="20"/>
          <w:szCs w:val="20"/>
        </w:rPr>
        <w:lastRenderedPageBreak/>
        <w:t>MFW</w:t>
      </w:r>
    </w:p>
    <w:p w14:paraId="70974425"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于是用IE发起websocket请求以后我们抓包看的是这样的结果：</w:t>
      </w:r>
    </w:p>
    <w:p w14:paraId="761E2CE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GET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examples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echoProgrammatic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1.1</w:t>
      </w:r>
      <w:r w:rsidRPr="005334FB">
        <w:rPr>
          <w:rFonts w:ascii="Consolas" w:eastAsia="宋体" w:hAnsi="Consolas" w:cs="宋体"/>
          <w:color w:val="CCCCCC"/>
          <w:kern w:val="0"/>
          <w:sz w:val="18"/>
          <w:szCs w:val="18"/>
          <w:bdr w:val="none" w:sz="0" w:space="0" w:color="auto" w:frame="1"/>
        </w:rPr>
        <w:t>\r\n</w:t>
      </w:r>
    </w:p>
    <w:p w14:paraId="7EADCF0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Origin: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192.168.0.103</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18080</w:t>
      </w:r>
      <w:r w:rsidRPr="005334FB">
        <w:rPr>
          <w:rFonts w:ascii="Consolas" w:eastAsia="宋体" w:hAnsi="Consolas" w:cs="宋体"/>
          <w:color w:val="CCCCCC"/>
          <w:kern w:val="0"/>
          <w:sz w:val="18"/>
          <w:szCs w:val="18"/>
          <w:bdr w:val="none" w:sz="0" w:space="0" w:color="auto" w:frame="1"/>
        </w:rPr>
        <w:t>\r\n</w:t>
      </w:r>
    </w:p>
    <w:p w14:paraId="6CEBCDB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Key: qd6f1YwxnAfGrkqFIy5kFw</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\r\n</w:t>
      </w:r>
    </w:p>
    <w:p w14:paraId="2D3F58F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Connection: Upgrade\r\n</w:t>
      </w:r>
    </w:p>
    <w:p w14:paraId="7244EF3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Upgrade: websocket\r\n</w:t>
      </w:r>
    </w:p>
    <w:p w14:paraId="5999277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Version: </w:t>
      </w:r>
      <w:r w:rsidRPr="005334FB">
        <w:rPr>
          <w:rFonts w:ascii="Consolas" w:eastAsia="宋体" w:hAnsi="Consolas" w:cs="宋体"/>
          <w:color w:val="F08D49"/>
          <w:kern w:val="0"/>
          <w:sz w:val="18"/>
          <w:szCs w:val="18"/>
          <w:bdr w:val="none" w:sz="0" w:space="0" w:color="auto" w:frame="1"/>
        </w:rPr>
        <w:t>13</w:t>
      </w:r>
      <w:r w:rsidRPr="005334FB">
        <w:rPr>
          <w:rFonts w:ascii="Consolas" w:eastAsia="宋体" w:hAnsi="Consolas" w:cs="宋体"/>
          <w:color w:val="CCCCCC"/>
          <w:kern w:val="0"/>
          <w:sz w:val="18"/>
          <w:szCs w:val="18"/>
          <w:bdr w:val="none" w:sz="0" w:space="0" w:color="auto" w:frame="1"/>
        </w:rPr>
        <w:t>\r\n</w:t>
      </w:r>
    </w:p>
    <w:p w14:paraId="638C7D1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User</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Agent: Mozilla</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Windows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NT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10.0</w:t>
      </w:r>
      <w:r w:rsidRPr="005334FB">
        <w:rPr>
          <w:rFonts w:ascii="Consolas" w:eastAsia="宋体" w:hAnsi="Consolas" w:cs="宋体"/>
          <w:color w:val="CCCCCC"/>
          <w:kern w:val="0"/>
          <w:sz w:val="18"/>
          <w:szCs w:val="18"/>
          <w:bdr w:val="none" w:sz="0" w:space="0" w:color="auto" w:frame="1"/>
        </w:rPr>
        <w:t>; WOW64; Trident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7.0</w:t>
      </w:r>
      <w:r w:rsidRPr="005334FB">
        <w:rPr>
          <w:rFonts w:ascii="Consolas" w:eastAsia="宋体" w:hAnsi="Consolas" w:cs="宋体"/>
          <w:color w:val="CCCCCC"/>
          <w:kern w:val="0"/>
          <w:sz w:val="18"/>
          <w:szCs w:val="18"/>
          <w:bdr w:val="none" w:sz="0" w:space="0" w:color="auto" w:frame="1"/>
        </w:rPr>
        <w:t>; rv:</w:t>
      </w:r>
      <w:r w:rsidRPr="005334FB">
        <w:rPr>
          <w:rFonts w:ascii="Consolas" w:eastAsia="宋体" w:hAnsi="Consolas" w:cs="宋体"/>
          <w:color w:val="F08D49"/>
          <w:kern w:val="0"/>
          <w:sz w:val="18"/>
          <w:szCs w:val="18"/>
          <w:bdr w:val="none" w:sz="0" w:space="0" w:color="auto" w:frame="1"/>
        </w:rPr>
        <w:t>11.0</w:t>
      </w:r>
      <w:r w:rsidRPr="005334FB">
        <w:rPr>
          <w:rFonts w:ascii="Consolas" w:eastAsia="宋体" w:hAnsi="Consolas" w:cs="宋体"/>
          <w:color w:val="CCCCCC"/>
          <w:kern w:val="0"/>
          <w:sz w:val="18"/>
          <w:szCs w:val="18"/>
          <w:bdr w:val="none" w:sz="0" w:space="0" w:color="auto" w:frame="1"/>
        </w:rPr>
        <w:t>) like Gecko\r\n</w:t>
      </w:r>
    </w:p>
    <w:p w14:paraId="1FA89CC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Host: </w:t>
      </w:r>
      <w:r w:rsidRPr="005334FB">
        <w:rPr>
          <w:rFonts w:ascii="Consolas" w:eastAsia="宋体" w:hAnsi="Consolas" w:cs="宋体"/>
          <w:color w:val="F08D49"/>
          <w:kern w:val="0"/>
          <w:sz w:val="18"/>
          <w:szCs w:val="18"/>
          <w:bdr w:val="none" w:sz="0" w:space="0" w:color="auto" w:frame="1"/>
        </w:rPr>
        <w:t>192.168.0.103</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18080</w:t>
      </w:r>
      <w:r w:rsidRPr="005334FB">
        <w:rPr>
          <w:rFonts w:ascii="Consolas" w:eastAsia="宋体" w:hAnsi="Consolas" w:cs="宋体"/>
          <w:color w:val="CCCCCC"/>
          <w:kern w:val="0"/>
          <w:sz w:val="18"/>
          <w:szCs w:val="18"/>
          <w:bdr w:val="none" w:sz="0" w:space="0" w:color="auto" w:frame="1"/>
        </w:rPr>
        <w:t>\r\n</w:t>
      </w:r>
    </w:p>
    <w:p w14:paraId="2294211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Cache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Control: no</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cache\r\n</w:t>
      </w:r>
    </w:p>
    <w:p w14:paraId="27C6472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\r\n</w:t>
      </w:r>
    </w:p>
    <w:p w14:paraId="7CA5385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Full</w:t>
      </w:r>
      <w:r w:rsidRPr="005334FB">
        <w:rPr>
          <w:rFonts w:ascii="Consolas" w:eastAsia="宋体" w:hAnsi="Consolas" w:cs="宋体"/>
          <w:color w:val="CCCCCC"/>
          <w:kern w:val="0"/>
          <w:sz w:val="18"/>
          <w:szCs w:val="18"/>
          <w:bdr w:val="none" w:sz="0" w:space="0" w:color="auto" w:frame="1"/>
        </w:rPr>
        <w:t xml:space="preserve"> request URI: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192.168.0.103</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18080</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examples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echoProgrammatic]</w:t>
      </w:r>
    </w:p>
    <w:p w14:paraId="696EC41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HTTP</w:t>
      </w:r>
      <w:r w:rsidRPr="005334FB">
        <w:rPr>
          <w:rFonts w:ascii="Consolas" w:eastAsia="宋体" w:hAnsi="Consolas" w:cs="宋体"/>
          <w:color w:val="CCCCCC"/>
          <w:kern w:val="0"/>
          <w:sz w:val="18"/>
          <w:szCs w:val="18"/>
          <w:bdr w:val="none" w:sz="0" w:space="0" w:color="auto" w:frame="1"/>
        </w:rPr>
        <w:t xml:space="preserve"> request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5965444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Response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in</w:t>
      </w:r>
      <w:r w:rsidRPr="005334FB">
        <w:rPr>
          <w:rFonts w:ascii="Consolas" w:eastAsia="宋体" w:hAnsi="Consolas" w:cs="宋体"/>
          <w:color w:val="CCCCCC"/>
          <w:kern w:val="0"/>
          <w:sz w:val="18"/>
          <w:szCs w:val="18"/>
          <w:bdr w:val="none" w:sz="0" w:space="0" w:color="auto" w:frame="1"/>
        </w:rPr>
        <w:t xml:space="preserve"> frame: </w:t>
      </w:r>
      <w:r w:rsidRPr="005334FB">
        <w:rPr>
          <w:rFonts w:ascii="Consolas" w:eastAsia="宋体" w:hAnsi="Consolas" w:cs="宋体"/>
          <w:color w:val="F08D49"/>
          <w:kern w:val="0"/>
          <w:sz w:val="18"/>
          <w:szCs w:val="18"/>
          <w:bdr w:val="none" w:sz="0" w:space="0" w:color="auto" w:frame="1"/>
        </w:rPr>
        <w:t>7</w:t>
      </w:r>
      <w:r w:rsidRPr="005334FB">
        <w:rPr>
          <w:rFonts w:ascii="Consolas" w:eastAsia="宋体" w:hAnsi="Consolas" w:cs="宋体"/>
          <w:color w:val="CCCCCC"/>
          <w:kern w:val="0"/>
          <w:sz w:val="18"/>
          <w:szCs w:val="18"/>
          <w:bdr w:val="none" w:sz="0" w:space="0" w:color="auto" w:frame="1"/>
        </w:rPr>
        <w:t>]</w:t>
      </w:r>
    </w:p>
    <w:p w14:paraId="1CF8374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101</w:t>
      </w:r>
      <w:r w:rsidRPr="005334FB">
        <w:rPr>
          <w:rFonts w:ascii="Consolas" w:eastAsia="宋体" w:hAnsi="Consolas" w:cs="宋体"/>
          <w:color w:val="CCCCCC"/>
          <w:kern w:val="0"/>
          <w:sz w:val="18"/>
          <w:szCs w:val="18"/>
          <w:bdr w:val="none" w:sz="0" w:space="0" w:color="auto" w:frame="1"/>
        </w:rPr>
        <w:t xml:space="preserve"> \r\n</w:t>
      </w:r>
    </w:p>
    <w:p w14:paraId="796E359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Upgrade: websocket\r\n</w:t>
      </w:r>
    </w:p>
    <w:p w14:paraId="140B2A5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Connection: upgrade\r\n</w:t>
      </w:r>
    </w:p>
    <w:p w14:paraId="0B650E5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Accept: </w:t>
      </w:r>
      <w:r w:rsidRPr="005334FB">
        <w:rPr>
          <w:rFonts w:ascii="Consolas" w:eastAsia="宋体" w:hAnsi="Consolas" w:cs="宋体"/>
          <w:color w:val="F08D49"/>
          <w:kern w:val="0"/>
          <w:sz w:val="18"/>
          <w:szCs w:val="18"/>
          <w:bdr w:val="none" w:sz="0" w:space="0" w:color="auto" w:frame="1"/>
        </w:rPr>
        <w:t>13F</w:t>
      </w:r>
      <w:r w:rsidRPr="005334FB">
        <w:rPr>
          <w:rFonts w:ascii="Consolas" w:eastAsia="宋体" w:hAnsi="Consolas" w:cs="宋体"/>
          <w:color w:val="CCCCCC"/>
          <w:kern w:val="0"/>
          <w:sz w:val="18"/>
          <w:szCs w:val="18"/>
          <w:bdr w:val="none" w:sz="0" w:space="0" w:color="auto" w:frame="1"/>
        </w:rPr>
        <w:t>xZb9VlaaWo</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9</w:t>
      </w:r>
      <w:r w:rsidRPr="005334FB">
        <w:rPr>
          <w:rFonts w:ascii="Consolas" w:eastAsia="宋体" w:hAnsi="Consolas" w:cs="宋体"/>
          <w:color w:val="CCCCCC"/>
          <w:kern w:val="0"/>
          <w:sz w:val="18"/>
          <w:szCs w:val="18"/>
          <w:bdr w:val="none" w:sz="0" w:space="0" w:color="auto" w:frame="1"/>
        </w:rPr>
        <w:t>kYEgPZDKfwGg</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\r\n</w:t>
      </w:r>
    </w:p>
    <w:p w14:paraId="3EE3462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Date: Sat, </w:t>
      </w:r>
      <w:r w:rsidRPr="005334FB">
        <w:rPr>
          <w:rFonts w:ascii="Consolas" w:eastAsia="宋体" w:hAnsi="Consolas" w:cs="宋体"/>
          <w:color w:val="F08D49"/>
          <w:kern w:val="0"/>
          <w:sz w:val="18"/>
          <w:szCs w:val="18"/>
          <w:bdr w:val="none" w:sz="0" w:space="0" w:color="auto" w:frame="1"/>
        </w:rPr>
        <w:t>14</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Jan</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2017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15</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52</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17</w:t>
      </w:r>
      <w:r w:rsidRPr="005334FB">
        <w:rPr>
          <w:rFonts w:ascii="Consolas" w:eastAsia="宋体" w:hAnsi="Consolas" w:cs="宋体"/>
          <w:color w:val="CCCCCC"/>
          <w:kern w:val="0"/>
          <w:sz w:val="18"/>
          <w:szCs w:val="18"/>
          <w:bdr w:val="none" w:sz="0" w:space="0" w:color="auto" w:frame="1"/>
        </w:rPr>
        <w:t xml:space="preserve"> GMT\r\n</w:t>
      </w:r>
    </w:p>
    <w:p w14:paraId="3006B190"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\r\n</w:t>
      </w:r>
    </w:p>
    <w:p w14:paraId="0BD6BD0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HTTP</w:t>
      </w:r>
      <w:r w:rsidRPr="005334FB">
        <w:rPr>
          <w:rFonts w:ascii="Consolas" w:eastAsia="宋体" w:hAnsi="Consolas" w:cs="宋体"/>
          <w:color w:val="CCCCCC"/>
          <w:kern w:val="0"/>
          <w:sz w:val="18"/>
          <w:szCs w:val="18"/>
          <w:bdr w:val="none" w:sz="0" w:space="0" w:color="auto" w:frame="1"/>
        </w:rPr>
        <w:t xml:space="preserve"> response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481E759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lastRenderedPageBreak/>
        <w:t xml:space="preserve">    [</w:t>
      </w:r>
      <w:r w:rsidRPr="005334FB">
        <w:rPr>
          <w:rFonts w:ascii="Consolas" w:eastAsia="宋体" w:hAnsi="Consolas" w:cs="宋体"/>
          <w:color w:val="F8C555"/>
          <w:kern w:val="0"/>
          <w:sz w:val="18"/>
          <w:szCs w:val="18"/>
          <w:bdr w:val="none" w:sz="0" w:space="0" w:color="auto" w:frame="1"/>
        </w:rPr>
        <w:t>Time</w:t>
      </w:r>
      <w:r w:rsidRPr="005334FB">
        <w:rPr>
          <w:rFonts w:ascii="Consolas" w:eastAsia="宋体" w:hAnsi="Consolas" w:cs="宋体"/>
          <w:color w:val="CCCCCC"/>
          <w:kern w:val="0"/>
          <w:sz w:val="18"/>
          <w:szCs w:val="18"/>
          <w:bdr w:val="none" w:sz="0" w:space="0" w:color="auto" w:frame="1"/>
        </w:rPr>
        <w:t xml:space="preserve"> since request: </w:t>
      </w:r>
      <w:r w:rsidRPr="005334FB">
        <w:rPr>
          <w:rFonts w:ascii="Consolas" w:eastAsia="宋体" w:hAnsi="Consolas" w:cs="宋体"/>
          <w:color w:val="F08D49"/>
          <w:kern w:val="0"/>
          <w:sz w:val="18"/>
          <w:szCs w:val="18"/>
          <w:bdr w:val="none" w:sz="0" w:space="0" w:color="auto" w:frame="1"/>
        </w:rPr>
        <w:t>0.029400000</w:t>
      </w:r>
      <w:r w:rsidRPr="005334FB">
        <w:rPr>
          <w:rFonts w:ascii="Consolas" w:eastAsia="宋体" w:hAnsi="Consolas" w:cs="宋体"/>
          <w:color w:val="CCCCCC"/>
          <w:kern w:val="0"/>
          <w:sz w:val="18"/>
          <w:szCs w:val="18"/>
          <w:bdr w:val="none" w:sz="0" w:space="0" w:color="auto" w:frame="1"/>
        </w:rPr>
        <w:t xml:space="preserve"> seconds]</w:t>
      </w:r>
    </w:p>
    <w:p w14:paraId="5392A0C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Request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in</w:t>
      </w:r>
      <w:r w:rsidRPr="005334FB">
        <w:rPr>
          <w:rFonts w:ascii="Consolas" w:eastAsia="宋体" w:hAnsi="Consolas" w:cs="宋体"/>
          <w:color w:val="CCCCCC"/>
          <w:kern w:val="0"/>
          <w:sz w:val="18"/>
          <w:szCs w:val="18"/>
          <w:bdr w:val="none" w:sz="0" w:space="0" w:color="auto" w:frame="1"/>
        </w:rPr>
        <w:t xml:space="preserve"> frame: </w:t>
      </w:r>
      <w:r w:rsidRPr="005334FB">
        <w:rPr>
          <w:rFonts w:ascii="Consolas" w:eastAsia="宋体" w:hAnsi="Consolas" w:cs="宋体"/>
          <w:color w:val="F08D49"/>
          <w:kern w:val="0"/>
          <w:sz w:val="18"/>
          <w:szCs w:val="18"/>
          <w:bdr w:val="none" w:sz="0" w:space="0" w:color="auto" w:frame="1"/>
        </w:rPr>
        <w:t>5</w:t>
      </w:r>
      <w:r w:rsidRPr="005334FB">
        <w:rPr>
          <w:rFonts w:ascii="Consolas" w:eastAsia="宋体" w:hAnsi="Consolas" w:cs="宋体"/>
          <w:color w:val="CCCCCC"/>
          <w:kern w:val="0"/>
          <w:sz w:val="18"/>
          <w:szCs w:val="18"/>
          <w:bdr w:val="none" w:sz="0" w:space="0" w:color="auto" w:frame="1"/>
        </w:rPr>
        <w:t>]</w:t>
      </w:r>
    </w:p>
    <w:p w14:paraId="3B2E306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604D2C2"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可以看到在第一个http请求中没有</w:t>
      </w:r>
      <w:r w:rsidRPr="005334FB">
        <w:rPr>
          <w:rFonts w:ascii="Consolas" w:eastAsia="宋体" w:hAnsi="Consolas" w:cs="宋体"/>
          <w:color w:val="C7254E"/>
          <w:kern w:val="0"/>
          <w:sz w:val="18"/>
          <w:szCs w:val="18"/>
          <w:bdr w:val="none" w:sz="0" w:space="0" w:color="auto" w:frame="1"/>
          <w:shd w:val="clear" w:color="auto" w:fill="F2F2F2"/>
        </w:rPr>
        <w:t>Sec-WebSocket-Extensions</w:t>
      </w:r>
      <w:r w:rsidRPr="005334FB">
        <w:rPr>
          <w:rFonts w:ascii="宋体" w:eastAsia="宋体" w:hAnsi="宋体" w:cs="宋体"/>
          <w:kern w:val="0"/>
          <w:sz w:val="24"/>
          <w:szCs w:val="24"/>
        </w:rPr>
        <w:t>头域，返回的101响应也没有，说明没有对permessage-deflate特性进行协商。</w:t>
      </w:r>
      <w:r w:rsidRPr="005334FB">
        <w:rPr>
          <w:rFonts w:ascii="宋体" w:eastAsia="宋体" w:hAnsi="宋体" w:cs="宋体"/>
          <w:kern w:val="0"/>
          <w:sz w:val="24"/>
          <w:szCs w:val="24"/>
        </w:rPr>
        <w:br/>
        <w:t>接下来是数据帧抓包：</w:t>
      </w:r>
    </w:p>
    <w:p w14:paraId="321664C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WebSocket</w:t>
      </w:r>
    </w:p>
    <w:p w14:paraId="2024C2F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Fin: </w:t>
      </w:r>
      <w:r w:rsidRPr="005334FB">
        <w:rPr>
          <w:rFonts w:ascii="Consolas" w:eastAsia="宋体" w:hAnsi="Consolas" w:cs="宋体"/>
          <w:color w:val="F8C555"/>
          <w:kern w:val="0"/>
          <w:sz w:val="18"/>
          <w:szCs w:val="18"/>
          <w:bdr w:val="none" w:sz="0" w:space="0" w:color="auto" w:frame="1"/>
        </w:rPr>
        <w:t>True</w:t>
      </w:r>
    </w:p>
    <w:p w14:paraId="3D59538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.000</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Reserved: </w:t>
      </w:r>
      <w:r w:rsidRPr="005334FB">
        <w:rPr>
          <w:rFonts w:ascii="Consolas" w:eastAsia="宋体" w:hAnsi="Consolas" w:cs="宋体"/>
          <w:color w:val="F08D49"/>
          <w:kern w:val="0"/>
          <w:sz w:val="18"/>
          <w:szCs w:val="18"/>
          <w:bdr w:val="none" w:sz="0" w:space="0" w:color="auto" w:frame="1"/>
        </w:rPr>
        <w:t>0x0</w:t>
      </w:r>
    </w:p>
    <w:p w14:paraId="26E73AC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F08D49"/>
          <w:kern w:val="0"/>
          <w:sz w:val="18"/>
          <w:szCs w:val="18"/>
          <w:bdr w:val="none" w:sz="0" w:space="0" w:color="auto" w:frame="1"/>
        </w:rPr>
        <w:t>0001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Opcode: Text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0FC726C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Mask: </w:t>
      </w:r>
      <w:r w:rsidRPr="005334FB">
        <w:rPr>
          <w:rFonts w:ascii="Consolas" w:eastAsia="宋体" w:hAnsi="Consolas" w:cs="宋体"/>
          <w:color w:val="F8C555"/>
          <w:kern w:val="0"/>
          <w:sz w:val="18"/>
          <w:szCs w:val="18"/>
          <w:bdr w:val="none" w:sz="0" w:space="0" w:color="auto" w:frame="1"/>
        </w:rPr>
        <w:t>False</w:t>
      </w:r>
    </w:p>
    <w:p w14:paraId="66289B5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.001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0010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Payload length: </w:t>
      </w:r>
      <w:r w:rsidRPr="005334FB">
        <w:rPr>
          <w:rFonts w:ascii="Consolas" w:eastAsia="宋体" w:hAnsi="Consolas" w:cs="宋体"/>
          <w:color w:val="F08D49"/>
          <w:kern w:val="0"/>
          <w:sz w:val="18"/>
          <w:szCs w:val="18"/>
          <w:bdr w:val="none" w:sz="0" w:space="0" w:color="auto" w:frame="1"/>
        </w:rPr>
        <w:t>18</w:t>
      </w:r>
    </w:p>
    <w:p w14:paraId="3EDCC8D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Payload</w:t>
      </w:r>
    </w:p>
    <w:p w14:paraId="37112D8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90C7CF2"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PayLoad:</w:t>
      </w:r>
    </w:p>
    <w:p w14:paraId="5F220EC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F08D49"/>
          <w:kern w:val="0"/>
          <w:sz w:val="18"/>
          <w:szCs w:val="18"/>
          <w:bdr w:val="none" w:sz="0" w:space="0" w:color="auto" w:frame="1"/>
        </w:rPr>
        <w:t>0000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48</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72</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69</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w:t>
      </w:r>
      <w:r w:rsidRPr="005334FB">
        <w:rPr>
          <w:rFonts w:ascii="Consolas" w:eastAsia="宋体" w:hAnsi="Consolas" w:cs="宋体"/>
          <w:color w:val="CCCCCC"/>
          <w:kern w:val="0"/>
          <w:sz w:val="18"/>
          <w:szCs w:val="18"/>
          <w:bdr w:val="none" w:sz="0" w:space="0" w:color="auto" w:frame="1"/>
        </w:rPr>
        <w:t xml:space="preserve">d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Here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is</w:t>
      </w:r>
      <w:r w:rsidRPr="005334FB">
        <w:rPr>
          <w:rFonts w:ascii="Consolas" w:eastAsia="宋体" w:hAnsi="Consolas" w:cs="宋体"/>
          <w:color w:val="CCCCCC"/>
          <w:kern w:val="0"/>
          <w:sz w:val="18"/>
          <w:szCs w:val="18"/>
          <w:bdr w:val="none" w:sz="0" w:space="0" w:color="auto" w:frame="1"/>
        </w:rPr>
        <w:t xml:space="preserve"> a messag</w:t>
      </w:r>
    </w:p>
    <w:p w14:paraId="389DD15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F08D49"/>
          <w:kern w:val="0"/>
          <w:sz w:val="18"/>
          <w:szCs w:val="18"/>
          <w:bdr w:val="none" w:sz="0" w:space="0" w:color="auto" w:frame="1"/>
        </w:rPr>
        <w:t>0010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21</w:t>
      </w:r>
      <w:r w:rsidRPr="005334FB">
        <w:rPr>
          <w:rFonts w:ascii="Consolas" w:eastAsia="宋体" w:hAnsi="Consolas" w:cs="宋体"/>
          <w:color w:val="CCCCCC"/>
          <w:kern w:val="0"/>
          <w:sz w:val="18"/>
          <w:szCs w:val="18"/>
          <w:bdr w:val="none" w:sz="0" w:space="0" w:color="auto" w:frame="1"/>
        </w:rPr>
        <w:t xml:space="preserve">                                            e</w:t>
      </w:r>
      <w:r w:rsidRPr="005334FB">
        <w:rPr>
          <w:rFonts w:ascii="Consolas" w:eastAsia="宋体" w:hAnsi="Consolas" w:cs="宋体"/>
          <w:color w:val="67CDCC"/>
          <w:kern w:val="0"/>
          <w:sz w:val="18"/>
          <w:szCs w:val="18"/>
          <w:bdr w:val="none" w:sz="0" w:space="0" w:color="auto" w:frame="1"/>
        </w:rPr>
        <w:t>!</w:t>
      </w:r>
    </w:p>
    <w:p w14:paraId="1974E9C6"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果然以ascii码流的形式传输了，并且注意到rsv1标志位也被置0了。</w:t>
      </w:r>
    </w:p>
    <w:p w14:paraId="35390B60"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单步跟踪代码的执行过程可以发现，在这样的情况下</w:t>
      </w:r>
      <w:r w:rsidRPr="005334FB">
        <w:rPr>
          <w:rFonts w:ascii="Consolas" w:eastAsia="宋体" w:hAnsi="Consolas" w:cs="宋体"/>
          <w:color w:val="C7254E"/>
          <w:kern w:val="0"/>
          <w:sz w:val="18"/>
          <w:szCs w:val="18"/>
          <w:bdr w:val="none" w:sz="0" w:space="0" w:color="auto" w:frame="1"/>
          <w:shd w:val="clear" w:color="auto" w:fill="F2F2F2"/>
        </w:rPr>
        <w:t>List&lt;Transformation&gt; createTransformations( List&lt;Extension&gt; negotiatedExtensions)</w:t>
      </w:r>
      <w:r w:rsidRPr="005334FB">
        <w:rPr>
          <w:rFonts w:ascii="宋体" w:eastAsia="宋体" w:hAnsi="宋体" w:cs="宋体"/>
          <w:kern w:val="0"/>
          <w:sz w:val="24"/>
          <w:szCs w:val="24"/>
        </w:rPr>
        <w:t>入参是一个空的列表，并且返回的也是一个空的列表，这会导致在后续的一系列的初始化过程当中，</w:t>
      </w:r>
      <w:r w:rsidRPr="005334FB">
        <w:rPr>
          <w:rFonts w:ascii="Consolas" w:eastAsia="宋体" w:hAnsi="Consolas" w:cs="宋体"/>
          <w:color w:val="C7254E"/>
          <w:kern w:val="0"/>
          <w:sz w:val="18"/>
          <w:szCs w:val="18"/>
          <w:bdr w:val="none" w:sz="0" w:space="0" w:color="auto" w:frame="1"/>
          <w:shd w:val="clear" w:color="auto" w:fill="F2F2F2"/>
        </w:rPr>
        <w:t>transformation</w:t>
      </w:r>
      <w:r w:rsidRPr="005334FB">
        <w:rPr>
          <w:rFonts w:ascii="宋体" w:eastAsia="宋体" w:hAnsi="宋体" w:cs="宋体"/>
          <w:kern w:val="0"/>
          <w:sz w:val="24"/>
          <w:szCs w:val="24"/>
        </w:rPr>
        <w:t>被初始化为</w:t>
      </w:r>
      <w:r w:rsidRPr="005334FB">
        <w:rPr>
          <w:rFonts w:ascii="Consolas" w:eastAsia="宋体" w:hAnsi="Consolas" w:cs="宋体"/>
          <w:color w:val="C7254E"/>
          <w:kern w:val="0"/>
          <w:sz w:val="18"/>
          <w:szCs w:val="18"/>
          <w:bdr w:val="none" w:sz="0" w:space="0" w:color="auto" w:frame="1"/>
          <w:shd w:val="clear" w:color="auto" w:fill="F2F2F2"/>
        </w:rPr>
        <w:t>UnmaskTransformation</w:t>
      </w:r>
      <w:r w:rsidRPr="005334FB">
        <w:rPr>
          <w:rFonts w:ascii="宋体" w:eastAsia="宋体" w:hAnsi="宋体" w:cs="宋体"/>
          <w:kern w:val="0"/>
          <w:sz w:val="24"/>
          <w:szCs w:val="24"/>
        </w:rPr>
        <w:t>这类的实例。我们来看看这个类的</w:t>
      </w:r>
      <w:r w:rsidRPr="005334FB">
        <w:rPr>
          <w:rFonts w:ascii="Consolas" w:eastAsia="宋体" w:hAnsi="Consolas" w:cs="宋体"/>
          <w:color w:val="C7254E"/>
          <w:kern w:val="0"/>
          <w:sz w:val="18"/>
          <w:szCs w:val="18"/>
          <w:bdr w:val="none" w:sz="0" w:space="0" w:color="auto" w:frame="1"/>
          <w:shd w:val="clear" w:color="auto" w:fill="F2F2F2"/>
        </w:rPr>
        <w:t>List&lt;MessagePart&gt; sendMessagePart(List&lt;MessagePart&gt; messageParts)</w:t>
      </w:r>
      <w:r w:rsidRPr="005334FB">
        <w:rPr>
          <w:rFonts w:ascii="宋体" w:eastAsia="宋体" w:hAnsi="宋体" w:cs="宋体"/>
          <w:kern w:val="0"/>
          <w:sz w:val="24"/>
          <w:szCs w:val="24"/>
        </w:rPr>
        <w:t>方法的实现：</w:t>
      </w:r>
    </w:p>
    <w:p w14:paraId="68762F6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@Override</w:t>
      </w:r>
    </w:p>
    <w:p w14:paraId="1906425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public</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List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MessagePart</w:t>
      </w:r>
      <w:r w:rsidRPr="005334FB">
        <w:rPr>
          <w:rFonts w:ascii="Consolas" w:eastAsia="宋体" w:hAnsi="Consolas" w:cs="宋体"/>
          <w:color w:val="CCCCCC"/>
          <w:kern w:val="0"/>
          <w:sz w:val="18"/>
          <w:szCs w:val="18"/>
          <w:bdr w:val="none" w:sz="0" w:space="0" w:color="auto" w:frame="1"/>
        </w:rPr>
        <w:t xml:space="preserve">&gt; </w:t>
      </w:r>
      <w:r w:rsidRPr="005334FB">
        <w:rPr>
          <w:rFonts w:ascii="Consolas" w:eastAsia="宋体" w:hAnsi="Consolas" w:cs="宋体"/>
          <w:color w:val="F08D49"/>
          <w:kern w:val="0"/>
          <w:sz w:val="18"/>
          <w:szCs w:val="18"/>
          <w:bdr w:val="none" w:sz="0" w:space="0" w:color="auto" w:frame="1"/>
        </w:rPr>
        <w:t>sendMessagePart</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List</w:t>
      </w:r>
      <w:r w:rsidRPr="005334FB">
        <w:rPr>
          <w:rFonts w:ascii="Consolas" w:eastAsia="宋体" w:hAnsi="Consolas" w:cs="宋体"/>
          <w:color w:val="CCCCCC"/>
          <w:kern w:val="0"/>
          <w:sz w:val="18"/>
          <w:szCs w:val="18"/>
          <w:bdr w:val="none" w:sz="0" w:space="0" w:color="auto" w:frame="1"/>
        </w:rPr>
        <w:t>&lt;</w:t>
      </w:r>
      <w:r w:rsidRPr="005334FB">
        <w:rPr>
          <w:rFonts w:ascii="Consolas" w:eastAsia="宋体" w:hAnsi="Consolas" w:cs="宋体"/>
          <w:color w:val="F8C555"/>
          <w:kern w:val="0"/>
          <w:sz w:val="18"/>
          <w:szCs w:val="18"/>
          <w:bdr w:val="none" w:sz="0" w:space="0" w:color="auto" w:frame="1"/>
        </w:rPr>
        <w:t>MessagePart</w:t>
      </w:r>
      <w:r w:rsidRPr="005334FB">
        <w:rPr>
          <w:rFonts w:ascii="Consolas" w:eastAsia="宋体" w:hAnsi="Consolas" w:cs="宋体"/>
          <w:color w:val="CCCCCC"/>
          <w:kern w:val="0"/>
          <w:sz w:val="18"/>
          <w:szCs w:val="18"/>
          <w:bdr w:val="none" w:sz="0" w:space="0" w:color="auto" w:frame="1"/>
        </w:rPr>
        <w:t>&gt; messageParts) {</w:t>
      </w:r>
    </w:p>
    <w:p w14:paraId="202CB47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lastRenderedPageBreak/>
        <w:t xml:space="preserve">            </w:t>
      </w:r>
      <w:r w:rsidRPr="005334FB">
        <w:rPr>
          <w:rFonts w:ascii="Consolas" w:eastAsia="宋体" w:hAnsi="Consolas" w:cs="宋体"/>
          <w:color w:val="999999"/>
          <w:kern w:val="0"/>
          <w:sz w:val="18"/>
          <w:szCs w:val="18"/>
          <w:bdr w:val="none" w:sz="0" w:space="0" w:color="auto" w:frame="1"/>
        </w:rPr>
        <w:t>// NO-OP send so simply return the message unchanged.</w:t>
      </w:r>
    </w:p>
    <w:p w14:paraId="6E14FCE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return</w:t>
      </w:r>
      <w:r w:rsidRPr="005334FB">
        <w:rPr>
          <w:rFonts w:ascii="Consolas" w:eastAsia="宋体" w:hAnsi="Consolas" w:cs="宋体"/>
          <w:color w:val="CCCCCC"/>
          <w:kern w:val="0"/>
          <w:sz w:val="18"/>
          <w:szCs w:val="18"/>
          <w:bdr w:val="none" w:sz="0" w:space="0" w:color="auto" w:frame="1"/>
        </w:rPr>
        <w:t xml:space="preserve"> messageParts;</w:t>
      </w:r>
    </w:p>
    <w:p w14:paraId="3637B79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128AC4D8"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呵呵。。。</w:t>
      </w:r>
    </w:p>
    <w:p w14:paraId="70AE53A7"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接下来验证服务端，假设服务端不支持permessage-deflate，即使客户端的http请求里面带了Sec-WebSocket-Extensions头域，扩展协商也会失败。既然有源码，很容易就可以将tomcat改造为我们需要的样子，比如在</w:t>
      </w:r>
      <w:r w:rsidRPr="005334FB">
        <w:rPr>
          <w:rFonts w:ascii="Consolas" w:eastAsia="宋体" w:hAnsi="Consolas" w:cs="宋体"/>
          <w:color w:val="C7254E"/>
          <w:kern w:val="0"/>
          <w:sz w:val="18"/>
          <w:szCs w:val="18"/>
          <w:bdr w:val="none" w:sz="0" w:space="0" w:color="auto" w:frame="1"/>
          <w:shd w:val="clear" w:color="auto" w:fill="F2F2F2"/>
        </w:rPr>
        <w:t>List&lt;Transformation&gt; createTransformations(List&lt;Extension&gt; negotiatedExtensions)</w:t>
      </w:r>
      <w:r w:rsidRPr="005334FB">
        <w:rPr>
          <w:rFonts w:ascii="宋体" w:eastAsia="宋体" w:hAnsi="宋体" w:cs="宋体"/>
          <w:kern w:val="0"/>
          <w:sz w:val="24"/>
          <w:szCs w:val="24"/>
        </w:rPr>
        <w:t>这个方法的开头加入这样一段代码：</w:t>
      </w:r>
    </w:p>
    <w:p w14:paraId="6ACC2EE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99CD"/>
          <w:kern w:val="0"/>
          <w:sz w:val="18"/>
          <w:szCs w:val="18"/>
          <w:bdr w:val="none" w:sz="0" w:space="0" w:color="auto" w:frame="1"/>
        </w:rPr>
        <w:t>for</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8C555"/>
          <w:kern w:val="0"/>
          <w:sz w:val="18"/>
          <w:szCs w:val="18"/>
          <w:bdr w:val="none" w:sz="0" w:space="0" w:color="auto" w:frame="1"/>
        </w:rPr>
        <w:t>Extension</w:t>
      </w:r>
      <w:r w:rsidRPr="005334FB">
        <w:rPr>
          <w:rFonts w:ascii="Consolas" w:eastAsia="宋体" w:hAnsi="Consolas" w:cs="宋体"/>
          <w:color w:val="CCCCCC"/>
          <w:kern w:val="0"/>
          <w:sz w:val="18"/>
          <w:szCs w:val="18"/>
          <w:bdr w:val="none" w:sz="0" w:space="0" w:color="auto" w:frame="1"/>
        </w:rPr>
        <w:t xml:space="preserve"> extension</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negotiatedExtensions) {</w:t>
      </w:r>
    </w:p>
    <w:p w14:paraId="3630D3F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if</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PerMessageDeflate</w:t>
      </w:r>
      <w:r w:rsidRPr="005334FB">
        <w:rPr>
          <w:rFonts w:ascii="Consolas" w:eastAsia="宋体" w:hAnsi="Consolas" w:cs="宋体"/>
          <w:color w:val="CCCCCC"/>
          <w:kern w:val="0"/>
          <w:sz w:val="18"/>
          <w:szCs w:val="18"/>
          <w:bdr w:val="none" w:sz="0" w:space="0" w:color="auto" w:frame="1"/>
        </w:rPr>
        <w:t>.NAME.</w:t>
      </w:r>
      <w:r w:rsidRPr="005334FB">
        <w:rPr>
          <w:rFonts w:ascii="Consolas" w:eastAsia="宋体" w:hAnsi="Consolas" w:cs="宋体"/>
          <w:color w:val="F08D49"/>
          <w:kern w:val="0"/>
          <w:sz w:val="18"/>
          <w:szCs w:val="18"/>
          <w:bdr w:val="none" w:sz="0" w:space="0" w:color="auto" w:frame="1"/>
        </w:rPr>
        <w:t>equals</w:t>
      </w:r>
      <w:r w:rsidRPr="005334FB">
        <w:rPr>
          <w:rFonts w:ascii="Consolas" w:eastAsia="宋体" w:hAnsi="Consolas" w:cs="宋体"/>
          <w:color w:val="CCCCCC"/>
          <w:kern w:val="0"/>
          <w:sz w:val="18"/>
          <w:szCs w:val="18"/>
          <w:bdr w:val="none" w:sz="0" w:space="0" w:color="auto" w:frame="1"/>
        </w:rPr>
        <w:t>(extension.</w:t>
      </w:r>
      <w:r w:rsidRPr="005334FB">
        <w:rPr>
          <w:rFonts w:ascii="Consolas" w:eastAsia="宋体" w:hAnsi="Consolas" w:cs="宋体"/>
          <w:color w:val="F08D49"/>
          <w:kern w:val="0"/>
          <w:sz w:val="18"/>
          <w:szCs w:val="18"/>
          <w:bdr w:val="none" w:sz="0" w:space="0" w:color="auto" w:frame="1"/>
        </w:rPr>
        <w:t>getName</w:t>
      </w:r>
      <w:r w:rsidRPr="005334FB">
        <w:rPr>
          <w:rFonts w:ascii="Consolas" w:eastAsia="宋体" w:hAnsi="Consolas" w:cs="宋体"/>
          <w:color w:val="CCCCCC"/>
          <w:kern w:val="0"/>
          <w:sz w:val="18"/>
          <w:szCs w:val="18"/>
          <w:bdr w:val="none" w:sz="0" w:space="0" w:color="auto" w:frame="1"/>
        </w:rPr>
        <w:t>())) {</w:t>
      </w:r>
    </w:p>
    <w:p w14:paraId="0A3FDE62"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negotiatedExtensions.</w:t>
      </w:r>
      <w:r w:rsidRPr="005334FB">
        <w:rPr>
          <w:rFonts w:ascii="Consolas" w:eastAsia="宋体" w:hAnsi="Consolas" w:cs="宋体"/>
          <w:color w:val="F08D49"/>
          <w:kern w:val="0"/>
          <w:sz w:val="18"/>
          <w:szCs w:val="18"/>
          <w:bdr w:val="none" w:sz="0" w:space="0" w:color="auto" w:frame="1"/>
        </w:rPr>
        <w:t>remove</w:t>
      </w:r>
      <w:r w:rsidRPr="005334FB">
        <w:rPr>
          <w:rFonts w:ascii="Consolas" w:eastAsia="宋体" w:hAnsi="Consolas" w:cs="宋体"/>
          <w:color w:val="CCCCCC"/>
          <w:kern w:val="0"/>
          <w:sz w:val="18"/>
          <w:szCs w:val="18"/>
          <w:bdr w:val="none" w:sz="0" w:space="0" w:color="auto" w:frame="1"/>
        </w:rPr>
        <w:t>(extension);</w:t>
      </w:r>
    </w:p>
    <w:p w14:paraId="4F43058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break</w:t>
      </w:r>
      <w:r w:rsidRPr="005334FB">
        <w:rPr>
          <w:rFonts w:ascii="Consolas" w:eastAsia="宋体" w:hAnsi="Consolas" w:cs="宋体"/>
          <w:color w:val="CCCCCC"/>
          <w:kern w:val="0"/>
          <w:sz w:val="18"/>
          <w:szCs w:val="18"/>
          <w:bdr w:val="none" w:sz="0" w:space="0" w:color="auto" w:frame="1"/>
        </w:rPr>
        <w:t>;</w:t>
      </w:r>
    </w:p>
    <w:p w14:paraId="5938FC0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p>
    <w:p w14:paraId="7A2900B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w:t>
      </w:r>
    </w:p>
    <w:p w14:paraId="120D4F77"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即将请求中的permessage-deflate扩展参数移除掉。重新编译tomcat后重启服务，用chrome发起websocket通信，抓包如下：</w:t>
      </w:r>
    </w:p>
    <w:p w14:paraId="23AE39C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GET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examples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echoProgrammatic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1.1</w:t>
      </w:r>
      <w:r w:rsidRPr="005334FB">
        <w:rPr>
          <w:rFonts w:ascii="Consolas" w:eastAsia="宋体" w:hAnsi="Consolas" w:cs="宋体"/>
          <w:color w:val="CCCCCC"/>
          <w:kern w:val="0"/>
          <w:sz w:val="18"/>
          <w:szCs w:val="18"/>
          <w:bdr w:val="none" w:sz="0" w:space="0" w:color="auto" w:frame="1"/>
        </w:rPr>
        <w:t>\r\n</w:t>
      </w:r>
    </w:p>
    <w:p w14:paraId="6DEAA3C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Host: </w:t>
      </w:r>
      <w:r w:rsidRPr="005334FB">
        <w:rPr>
          <w:rFonts w:ascii="Consolas" w:eastAsia="宋体" w:hAnsi="Consolas" w:cs="宋体"/>
          <w:color w:val="F08D49"/>
          <w:kern w:val="0"/>
          <w:sz w:val="18"/>
          <w:szCs w:val="18"/>
          <w:bdr w:val="none" w:sz="0" w:space="0" w:color="auto" w:frame="1"/>
        </w:rPr>
        <w:t>192.168.163.128</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18080</w:t>
      </w:r>
      <w:r w:rsidRPr="005334FB">
        <w:rPr>
          <w:rFonts w:ascii="Consolas" w:eastAsia="宋体" w:hAnsi="Consolas" w:cs="宋体"/>
          <w:color w:val="CCCCCC"/>
          <w:kern w:val="0"/>
          <w:sz w:val="18"/>
          <w:szCs w:val="18"/>
          <w:bdr w:val="none" w:sz="0" w:space="0" w:color="auto" w:frame="1"/>
        </w:rPr>
        <w:t>\r\n</w:t>
      </w:r>
    </w:p>
    <w:p w14:paraId="5D9A4DD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Connection: Upgrade\r\n</w:t>
      </w:r>
    </w:p>
    <w:p w14:paraId="03A8A8F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Pragma: no</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cache\r\n</w:t>
      </w:r>
    </w:p>
    <w:p w14:paraId="7865E0B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Cache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Control: no</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cache\r\n</w:t>
      </w:r>
    </w:p>
    <w:p w14:paraId="776BC5E4"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Upgrade: websocket\r\n</w:t>
      </w:r>
    </w:p>
    <w:p w14:paraId="7C93B92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Origin: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192.168.163.128</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18080</w:t>
      </w:r>
      <w:r w:rsidRPr="005334FB">
        <w:rPr>
          <w:rFonts w:ascii="Consolas" w:eastAsia="宋体" w:hAnsi="Consolas" w:cs="宋体"/>
          <w:color w:val="CCCCCC"/>
          <w:kern w:val="0"/>
          <w:sz w:val="18"/>
          <w:szCs w:val="18"/>
          <w:bdr w:val="none" w:sz="0" w:space="0" w:color="auto" w:frame="1"/>
        </w:rPr>
        <w:t>\r\n</w:t>
      </w:r>
    </w:p>
    <w:p w14:paraId="4A34159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Version: </w:t>
      </w:r>
      <w:r w:rsidRPr="005334FB">
        <w:rPr>
          <w:rFonts w:ascii="Consolas" w:eastAsia="宋体" w:hAnsi="Consolas" w:cs="宋体"/>
          <w:color w:val="F08D49"/>
          <w:kern w:val="0"/>
          <w:sz w:val="18"/>
          <w:szCs w:val="18"/>
          <w:bdr w:val="none" w:sz="0" w:space="0" w:color="auto" w:frame="1"/>
        </w:rPr>
        <w:t>13</w:t>
      </w:r>
      <w:r w:rsidRPr="005334FB">
        <w:rPr>
          <w:rFonts w:ascii="Consolas" w:eastAsia="宋体" w:hAnsi="Consolas" w:cs="宋体"/>
          <w:color w:val="CCCCCC"/>
          <w:kern w:val="0"/>
          <w:sz w:val="18"/>
          <w:szCs w:val="18"/>
          <w:bdr w:val="none" w:sz="0" w:space="0" w:color="auto" w:frame="1"/>
        </w:rPr>
        <w:t>\r\n</w:t>
      </w:r>
    </w:p>
    <w:p w14:paraId="4B2C3F4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lastRenderedPageBreak/>
        <w:t xml:space="preserve">    User</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Agent: Mozilla</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Windows</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NT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10.0</w:t>
      </w:r>
      <w:r w:rsidRPr="005334FB">
        <w:rPr>
          <w:rFonts w:ascii="Consolas" w:eastAsia="宋体" w:hAnsi="Consolas" w:cs="宋体"/>
          <w:color w:val="CCCCCC"/>
          <w:kern w:val="0"/>
          <w:sz w:val="18"/>
          <w:szCs w:val="18"/>
          <w:bdr w:val="none" w:sz="0" w:space="0" w:color="auto" w:frame="1"/>
        </w:rPr>
        <w:t>; WOW64) AppleWebKit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537.36</w:t>
      </w:r>
      <w:r w:rsidRPr="005334FB">
        <w:rPr>
          <w:rFonts w:ascii="Consolas" w:eastAsia="宋体" w:hAnsi="Consolas" w:cs="宋体"/>
          <w:color w:val="CCCCCC"/>
          <w:kern w:val="0"/>
          <w:sz w:val="18"/>
          <w:szCs w:val="18"/>
          <w:bdr w:val="none" w:sz="0" w:space="0" w:color="auto" w:frame="1"/>
        </w:rPr>
        <w:t xml:space="preserve"> (KHTML, like Gecko) Chrome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55.0.2883.87</w:t>
      </w:r>
      <w:r w:rsidRPr="005334FB">
        <w:rPr>
          <w:rFonts w:ascii="Consolas" w:eastAsia="宋体" w:hAnsi="Consolas" w:cs="宋体"/>
          <w:color w:val="CCCCCC"/>
          <w:kern w:val="0"/>
          <w:sz w:val="18"/>
          <w:szCs w:val="18"/>
          <w:bdr w:val="none" w:sz="0" w:space="0" w:color="auto" w:frame="1"/>
        </w:rPr>
        <w:t xml:space="preserve"> Safari</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537.36</w:t>
      </w:r>
      <w:r w:rsidRPr="005334FB">
        <w:rPr>
          <w:rFonts w:ascii="Consolas" w:eastAsia="宋体" w:hAnsi="Consolas" w:cs="宋体"/>
          <w:color w:val="CCCCCC"/>
          <w:kern w:val="0"/>
          <w:sz w:val="18"/>
          <w:szCs w:val="18"/>
          <w:bdr w:val="none" w:sz="0" w:space="0" w:color="auto" w:frame="1"/>
        </w:rPr>
        <w:t>\r\n</w:t>
      </w:r>
    </w:p>
    <w:p w14:paraId="7B8389C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Accept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Encoding: gzip, deflate, sdch\r\n</w:t>
      </w:r>
    </w:p>
    <w:p w14:paraId="004ACB4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Accept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Language: zh</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CN,zh;q</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0.8</w:t>
      </w:r>
      <w:r w:rsidRPr="005334FB">
        <w:rPr>
          <w:rFonts w:ascii="Consolas" w:eastAsia="宋体" w:hAnsi="Consolas" w:cs="宋体"/>
          <w:color w:val="CCCCCC"/>
          <w:kern w:val="0"/>
          <w:sz w:val="18"/>
          <w:szCs w:val="18"/>
          <w:bdr w:val="none" w:sz="0" w:space="0" w:color="auto" w:frame="1"/>
        </w:rPr>
        <w:t>,en;q</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0.6</w:t>
      </w:r>
      <w:r w:rsidRPr="005334FB">
        <w:rPr>
          <w:rFonts w:ascii="Consolas" w:eastAsia="宋体" w:hAnsi="Consolas" w:cs="宋体"/>
          <w:color w:val="CCCCCC"/>
          <w:kern w:val="0"/>
          <w:sz w:val="18"/>
          <w:szCs w:val="18"/>
          <w:bdr w:val="none" w:sz="0" w:space="0" w:color="auto" w:frame="1"/>
        </w:rPr>
        <w:t>\r\n</w:t>
      </w:r>
    </w:p>
    <w:p w14:paraId="5066219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Key: N</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GWswsViw18TfSpryLcVw</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\r\n</w:t>
      </w:r>
    </w:p>
    <w:p w14:paraId="7924594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Extensions: permessage</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deflate; client_max_window_bits\r\n</w:t>
      </w:r>
    </w:p>
    <w:p w14:paraId="0282E253"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\r\n</w:t>
      </w:r>
    </w:p>
    <w:p w14:paraId="72314DA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Full</w:t>
      </w:r>
      <w:r w:rsidRPr="005334FB">
        <w:rPr>
          <w:rFonts w:ascii="Consolas" w:eastAsia="宋体" w:hAnsi="Consolas" w:cs="宋体"/>
          <w:color w:val="CCCCCC"/>
          <w:kern w:val="0"/>
          <w:sz w:val="18"/>
          <w:szCs w:val="18"/>
          <w:bdr w:val="none" w:sz="0" w:space="0" w:color="auto" w:frame="1"/>
        </w:rPr>
        <w:t xml:space="preserve"> request URI: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192.168.163.128</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18080</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examples</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echoProgrammatic]</w:t>
      </w:r>
    </w:p>
    <w:p w14:paraId="687D3F7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HTTP</w:t>
      </w:r>
      <w:r w:rsidRPr="005334FB">
        <w:rPr>
          <w:rFonts w:ascii="Consolas" w:eastAsia="宋体" w:hAnsi="Consolas" w:cs="宋体"/>
          <w:color w:val="CCCCCC"/>
          <w:kern w:val="0"/>
          <w:sz w:val="18"/>
          <w:szCs w:val="18"/>
          <w:bdr w:val="none" w:sz="0" w:space="0" w:color="auto" w:frame="1"/>
        </w:rPr>
        <w:t xml:space="preserve"> request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27F968F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Response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in</w:t>
      </w:r>
      <w:r w:rsidRPr="005334FB">
        <w:rPr>
          <w:rFonts w:ascii="Consolas" w:eastAsia="宋体" w:hAnsi="Consolas" w:cs="宋体"/>
          <w:color w:val="CCCCCC"/>
          <w:kern w:val="0"/>
          <w:sz w:val="18"/>
          <w:szCs w:val="18"/>
          <w:bdr w:val="none" w:sz="0" w:space="0" w:color="auto" w:frame="1"/>
        </w:rPr>
        <w:t xml:space="preserve"> frame: </w:t>
      </w:r>
      <w:r w:rsidRPr="005334FB">
        <w:rPr>
          <w:rFonts w:ascii="Consolas" w:eastAsia="宋体" w:hAnsi="Consolas" w:cs="宋体"/>
          <w:color w:val="F08D49"/>
          <w:kern w:val="0"/>
          <w:sz w:val="18"/>
          <w:szCs w:val="18"/>
          <w:bdr w:val="none" w:sz="0" w:space="0" w:color="auto" w:frame="1"/>
        </w:rPr>
        <w:t>52</w:t>
      </w:r>
      <w:r w:rsidRPr="005334FB">
        <w:rPr>
          <w:rFonts w:ascii="Consolas" w:eastAsia="宋体" w:hAnsi="Consolas" w:cs="宋体"/>
          <w:color w:val="CCCCCC"/>
          <w:kern w:val="0"/>
          <w:sz w:val="18"/>
          <w:szCs w:val="18"/>
          <w:bdr w:val="none" w:sz="0" w:space="0" w:color="auto" w:frame="1"/>
        </w:rPr>
        <w:t>]</w:t>
      </w:r>
    </w:p>
    <w:p w14:paraId="263C9B4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E1ED56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HTTP</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101</w:t>
      </w:r>
      <w:r w:rsidRPr="005334FB">
        <w:rPr>
          <w:rFonts w:ascii="Consolas" w:eastAsia="宋体" w:hAnsi="Consolas" w:cs="宋体"/>
          <w:color w:val="CCCCCC"/>
          <w:kern w:val="0"/>
          <w:sz w:val="18"/>
          <w:szCs w:val="18"/>
          <w:bdr w:val="none" w:sz="0" w:space="0" w:color="auto" w:frame="1"/>
        </w:rPr>
        <w:t xml:space="preserve"> \r\n</w:t>
      </w:r>
    </w:p>
    <w:p w14:paraId="7FEEAB7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Upgrade: websocket\r\n</w:t>
      </w:r>
    </w:p>
    <w:p w14:paraId="02359BA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Connection: upgrade\r\n</w:t>
      </w:r>
    </w:p>
    <w:p w14:paraId="5DA1F76A"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Sec</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WebSocket</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Accept: </w:t>
      </w:r>
      <w:r w:rsidRPr="005334FB">
        <w:rPr>
          <w:rFonts w:ascii="Consolas" w:eastAsia="宋体" w:hAnsi="Consolas" w:cs="宋体"/>
          <w:color w:val="F08D49"/>
          <w:kern w:val="0"/>
          <w:sz w:val="18"/>
          <w:szCs w:val="18"/>
          <w:bdr w:val="none" w:sz="0" w:space="0" w:color="auto" w:frame="1"/>
        </w:rPr>
        <w:t>4</w:t>
      </w:r>
      <w:r w:rsidRPr="005334FB">
        <w:rPr>
          <w:rFonts w:ascii="Consolas" w:eastAsia="宋体" w:hAnsi="Consolas" w:cs="宋体"/>
          <w:color w:val="CCCCCC"/>
          <w:kern w:val="0"/>
          <w:sz w:val="18"/>
          <w:szCs w:val="18"/>
          <w:bdr w:val="none" w:sz="0" w:space="0" w:color="auto" w:frame="1"/>
        </w:rPr>
        <w:t>tRMuDpE6WErH7Gc0XqTBmfN</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7</w:t>
      </w:r>
      <w:r w:rsidRPr="005334FB">
        <w:rPr>
          <w:rFonts w:ascii="Consolas" w:eastAsia="宋体" w:hAnsi="Consolas" w:cs="宋体"/>
          <w:color w:val="CCCCCC"/>
          <w:kern w:val="0"/>
          <w:sz w:val="18"/>
          <w:szCs w:val="18"/>
          <w:bdr w:val="none" w:sz="0" w:space="0" w:color="auto" w:frame="1"/>
        </w:rPr>
        <w:t>U</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\r\n</w:t>
      </w:r>
    </w:p>
    <w:p w14:paraId="299D86D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Date: Mon, </w:t>
      </w:r>
      <w:r w:rsidRPr="005334FB">
        <w:rPr>
          <w:rFonts w:ascii="Consolas" w:eastAsia="宋体" w:hAnsi="Consolas" w:cs="宋体"/>
          <w:color w:val="F08D49"/>
          <w:kern w:val="0"/>
          <w:sz w:val="18"/>
          <w:szCs w:val="18"/>
          <w:bdr w:val="none" w:sz="0" w:space="0" w:color="auto" w:frame="1"/>
        </w:rPr>
        <w:t>16</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Jan</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2017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16</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10</w:t>
      </w:r>
      <w:r w:rsidRPr="005334FB">
        <w:rPr>
          <w:rFonts w:ascii="Consolas" w:eastAsia="宋体" w:hAnsi="Consolas" w:cs="宋体"/>
          <w:color w:val="CCCC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14</w:t>
      </w:r>
      <w:r w:rsidRPr="005334FB">
        <w:rPr>
          <w:rFonts w:ascii="Consolas" w:eastAsia="宋体" w:hAnsi="Consolas" w:cs="宋体"/>
          <w:color w:val="CCCCCC"/>
          <w:kern w:val="0"/>
          <w:sz w:val="18"/>
          <w:szCs w:val="18"/>
          <w:bdr w:val="none" w:sz="0" w:space="0" w:color="auto" w:frame="1"/>
        </w:rPr>
        <w:t xml:space="preserve"> GMT\r\n</w:t>
      </w:r>
    </w:p>
    <w:p w14:paraId="1B4B7F3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\r\n</w:t>
      </w:r>
    </w:p>
    <w:p w14:paraId="3A5D0E6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HTTP</w:t>
      </w:r>
      <w:r w:rsidRPr="005334FB">
        <w:rPr>
          <w:rFonts w:ascii="Consolas" w:eastAsia="宋体" w:hAnsi="Consolas" w:cs="宋体"/>
          <w:color w:val="CCCCCC"/>
          <w:kern w:val="0"/>
          <w:sz w:val="18"/>
          <w:szCs w:val="18"/>
          <w:bdr w:val="none" w:sz="0" w:space="0" w:color="auto" w:frame="1"/>
        </w:rPr>
        <w:t xml:space="preserve"> response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1EFEEEBF"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Time</w:t>
      </w:r>
      <w:r w:rsidRPr="005334FB">
        <w:rPr>
          <w:rFonts w:ascii="Consolas" w:eastAsia="宋体" w:hAnsi="Consolas" w:cs="宋体"/>
          <w:color w:val="CCCCCC"/>
          <w:kern w:val="0"/>
          <w:sz w:val="18"/>
          <w:szCs w:val="18"/>
          <w:bdr w:val="none" w:sz="0" w:space="0" w:color="auto" w:frame="1"/>
        </w:rPr>
        <w:t xml:space="preserve"> since request: </w:t>
      </w:r>
      <w:r w:rsidRPr="005334FB">
        <w:rPr>
          <w:rFonts w:ascii="Consolas" w:eastAsia="宋体" w:hAnsi="Consolas" w:cs="宋体"/>
          <w:color w:val="F08D49"/>
          <w:kern w:val="0"/>
          <w:sz w:val="18"/>
          <w:szCs w:val="18"/>
          <w:bdr w:val="none" w:sz="0" w:space="0" w:color="auto" w:frame="1"/>
        </w:rPr>
        <w:t>0.380323000</w:t>
      </w:r>
      <w:r w:rsidRPr="005334FB">
        <w:rPr>
          <w:rFonts w:ascii="Consolas" w:eastAsia="宋体" w:hAnsi="Consolas" w:cs="宋体"/>
          <w:color w:val="CCCCCC"/>
          <w:kern w:val="0"/>
          <w:sz w:val="18"/>
          <w:szCs w:val="18"/>
          <w:bdr w:val="none" w:sz="0" w:space="0" w:color="auto" w:frame="1"/>
        </w:rPr>
        <w:t xml:space="preserve"> seconds]</w:t>
      </w:r>
    </w:p>
    <w:p w14:paraId="3519E0F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Request</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in</w:t>
      </w:r>
      <w:r w:rsidRPr="005334FB">
        <w:rPr>
          <w:rFonts w:ascii="Consolas" w:eastAsia="宋体" w:hAnsi="Consolas" w:cs="宋体"/>
          <w:color w:val="CCCCCC"/>
          <w:kern w:val="0"/>
          <w:sz w:val="18"/>
          <w:szCs w:val="18"/>
          <w:bdr w:val="none" w:sz="0" w:space="0" w:color="auto" w:frame="1"/>
        </w:rPr>
        <w:t xml:space="preserve"> frame: </w:t>
      </w:r>
      <w:r w:rsidRPr="005334FB">
        <w:rPr>
          <w:rFonts w:ascii="Consolas" w:eastAsia="宋体" w:hAnsi="Consolas" w:cs="宋体"/>
          <w:color w:val="F08D49"/>
          <w:kern w:val="0"/>
          <w:sz w:val="18"/>
          <w:szCs w:val="18"/>
          <w:bdr w:val="none" w:sz="0" w:space="0" w:color="auto" w:frame="1"/>
        </w:rPr>
        <w:t>49</w:t>
      </w:r>
      <w:r w:rsidRPr="005334FB">
        <w:rPr>
          <w:rFonts w:ascii="Consolas" w:eastAsia="宋体" w:hAnsi="Consolas" w:cs="宋体"/>
          <w:color w:val="CCCCCC"/>
          <w:kern w:val="0"/>
          <w:sz w:val="18"/>
          <w:szCs w:val="18"/>
          <w:bdr w:val="none" w:sz="0" w:space="0" w:color="auto" w:frame="1"/>
        </w:rPr>
        <w:t>]</w:t>
      </w:r>
    </w:p>
    <w:p w14:paraId="3CD92E51"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2D29C2F"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我们看到服务器无视了请求中的</w:t>
      </w:r>
      <w:r w:rsidRPr="005334FB">
        <w:rPr>
          <w:rFonts w:ascii="Consolas" w:eastAsia="宋体" w:hAnsi="Consolas" w:cs="宋体"/>
          <w:color w:val="C7254E"/>
          <w:kern w:val="0"/>
          <w:sz w:val="18"/>
          <w:szCs w:val="18"/>
          <w:bdr w:val="none" w:sz="0" w:space="0" w:color="auto" w:frame="1"/>
          <w:shd w:val="clear" w:color="auto" w:fill="F2F2F2"/>
        </w:rPr>
        <w:t>Sec-WebSocket-Extensions</w:t>
      </w:r>
      <w:r w:rsidRPr="005334FB">
        <w:rPr>
          <w:rFonts w:ascii="宋体" w:eastAsia="宋体" w:hAnsi="宋体" w:cs="宋体"/>
          <w:kern w:val="0"/>
          <w:sz w:val="24"/>
          <w:szCs w:val="24"/>
        </w:rPr>
        <w:t>头域，假装不支持permessage-deflate特性一样返回了和ie浏览器类似的101响应，这意味着</w:t>
      </w:r>
      <w:r w:rsidRPr="005334FB">
        <w:rPr>
          <w:rFonts w:ascii="宋体" w:eastAsia="宋体" w:hAnsi="宋体" w:cs="宋体"/>
          <w:kern w:val="0"/>
          <w:sz w:val="24"/>
          <w:szCs w:val="24"/>
        </w:rPr>
        <w:lastRenderedPageBreak/>
        <w:t>permessage-deflate特性在协议层面协商失败。于是即使客户端是chrome，大家也还是用ascii码流的形式传输数据</w:t>
      </w:r>
    </w:p>
    <w:p w14:paraId="14BEB13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Fin: </w:t>
      </w:r>
      <w:r w:rsidRPr="005334FB">
        <w:rPr>
          <w:rFonts w:ascii="Consolas" w:eastAsia="宋体" w:hAnsi="Consolas" w:cs="宋体"/>
          <w:color w:val="F8C555"/>
          <w:kern w:val="0"/>
          <w:sz w:val="18"/>
          <w:szCs w:val="18"/>
          <w:bdr w:val="none" w:sz="0" w:space="0" w:color="auto" w:frame="1"/>
        </w:rPr>
        <w:t>True</w:t>
      </w:r>
    </w:p>
    <w:p w14:paraId="72A11B16"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.000</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Reserved: </w:t>
      </w:r>
      <w:r w:rsidRPr="005334FB">
        <w:rPr>
          <w:rFonts w:ascii="Consolas" w:eastAsia="宋体" w:hAnsi="Consolas" w:cs="宋体"/>
          <w:color w:val="F08D49"/>
          <w:kern w:val="0"/>
          <w:sz w:val="18"/>
          <w:szCs w:val="18"/>
          <w:bdr w:val="none" w:sz="0" w:space="0" w:color="auto" w:frame="1"/>
        </w:rPr>
        <w:t>0x0</w:t>
      </w:r>
    </w:p>
    <w:p w14:paraId="29991D38"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F08D49"/>
          <w:kern w:val="0"/>
          <w:sz w:val="18"/>
          <w:szCs w:val="18"/>
          <w:bdr w:val="none" w:sz="0" w:space="0" w:color="auto" w:frame="1"/>
        </w:rPr>
        <w:t>0001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Opcode: Text (</w:t>
      </w:r>
      <w:r w:rsidRPr="005334FB">
        <w:rPr>
          <w:rFonts w:ascii="Consolas" w:eastAsia="宋体" w:hAnsi="Consolas" w:cs="宋体"/>
          <w:color w:val="F08D49"/>
          <w:kern w:val="0"/>
          <w:sz w:val="18"/>
          <w:szCs w:val="18"/>
          <w:bdr w:val="none" w:sz="0" w:space="0" w:color="auto" w:frame="1"/>
        </w:rPr>
        <w:t>1</w:t>
      </w:r>
      <w:r w:rsidRPr="005334FB">
        <w:rPr>
          <w:rFonts w:ascii="Consolas" w:eastAsia="宋体" w:hAnsi="Consolas" w:cs="宋体"/>
          <w:color w:val="CCCCCC"/>
          <w:kern w:val="0"/>
          <w:sz w:val="18"/>
          <w:szCs w:val="18"/>
          <w:bdr w:val="none" w:sz="0" w:space="0" w:color="auto" w:frame="1"/>
        </w:rPr>
        <w:t>)</w:t>
      </w:r>
    </w:p>
    <w:p w14:paraId="7202BB7E"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w:t>
      </w:r>
      <w:r w:rsidRPr="005334FB">
        <w:rPr>
          <w:rFonts w:ascii="Consolas" w:eastAsia="宋体" w:hAnsi="Consolas" w:cs="宋体"/>
          <w:color w:val="CCCCCC"/>
          <w:kern w:val="0"/>
          <w:sz w:val="18"/>
          <w:szCs w:val="18"/>
          <w:bdr w:val="none" w:sz="0" w:space="0" w:color="auto" w:frame="1"/>
        </w:rPr>
        <w:t xml:space="preserve">.. ....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Mask: </w:t>
      </w:r>
      <w:r w:rsidRPr="005334FB">
        <w:rPr>
          <w:rFonts w:ascii="Consolas" w:eastAsia="宋体" w:hAnsi="Consolas" w:cs="宋体"/>
          <w:color w:val="F8C555"/>
          <w:kern w:val="0"/>
          <w:sz w:val="18"/>
          <w:szCs w:val="18"/>
          <w:bdr w:val="none" w:sz="0" w:space="0" w:color="auto" w:frame="1"/>
        </w:rPr>
        <w:t>False</w:t>
      </w:r>
    </w:p>
    <w:p w14:paraId="6DDFBBEB"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.001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0010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67CDCC"/>
          <w:kern w:val="0"/>
          <w:sz w:val="18"/>
          <w:szCs w:val="18"/>
          <w:bdr w:val="none" w:sz="0" w:space="0" w:color="auto" w:frame="1"/>
        </w:rPr>
        <w:t>=</w:t>
      </w:r>
      <w:r w:rsidRPr="005334FB">
        <w:rPr>
          <w:rFonts w:ascii="Consolas" w:eastAsia="宋体" w:hAnsi="Consolas" w:cs="宋体"/>
          <w:color w:val="CCCCCC"/>
          <w:kern w:val="0"/>
          <w:sz w:val="18"/>
          <w:szCs w:val="18"/>
          <w:bdr w:val="none" w:sz="0" w:space="0" w:color="auto" w:frame="1"/>
        </w:rPr>
        <w:t xml:space="preserve"> Payload length: </w:t>
      </w:r>
      <w:r w:rsidRPr="005334FB">
        <w:rPr>
          <w:rFonts w:ascii="Consolas" w:eastAsia="宋体" w:hAnsi="Consolas" w:cs="宋体"/>
          <w:color w:val="F08D49"/>
          <w:kern w:val="0"/>
          <w:sz w:val="18"/>
          <w:szCs w:val="18"/>
          <w:bdr w:val="none" w:sz="0" w:space="0" w:color="auto" w:frame="1"/>
        </w:rPr>
        <w:t>18</w:t>
      </w:r>
    </w:p>
    <w:p w14:paraId="3B391CF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Payload</w:t>
      </w:r>
    </w:p>
    <w:p w14:paraId="1919B7B5"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F08D49"/>
          <w:kern w:val="0"/>
          <w:sz w:val="18"/>
          <w:szCs w:val="18"/>
          <w:bdr w:val="none" w:sz="0" w:space="0" w:color="auto" w:frame="1"/>
        </w:rPr>
        <w:t>0000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48</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72</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69</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w:t>
      </w:r>
      <w:r w:rsidRPr="005334FB">
        <w:rPr>
          <w:rFonts w:ascii="Consolas" w:eastAsia="宋体" w:hAnsi="Consolas" w:cs="宋体"/>
          <w:color w:val="CCCCCC"/>
          <w:kern w:val="0"/>
          <w:sz w:val="18"/>
          <w:szCs w:val="18"/>
          <w:bdr w:val="none" w:sz="0" w:space="0" w:color="auto" w:frame="1"/>
        </w:rPr>
        <w:t xml:space="preserve">d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73</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61</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67</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8C555"/>
          <w:kern w:val="0"/>
          <w:sz w:val="18"/>
          <w:szCs w:val="18"/>
          <w:bdr w:val="none" w:sz="0" w:space="0" w:color="auto" w:frame="1"/>
        </w:rPr>
        <w:t>Here</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CC99CD"/>
          <w:kern w:val="0"/>
          <w:sz w:val="18"/>
          <w:szCs w:val="18"/>
          <w:bdr w:val="none" w:sz="0" w:space="0" w:color="auto" w:frame="1"/>
        </w:rPr>
        <w:t>is</w:t>
      </w:r>
      <w:r w:rsidRPr="005334FB">
        <w:rPr>
          <w:rFonts w:ascii="Consolas" w:eastAsia="宋体" w:hAnsi="Consolas" w:cs="宋体"/>
          <w:color w:val="CCCCCC"/>
          <w:kern w:val="0"/>
          <w:sz w:val="18"/>
          <w:szCs w:val="18"/>
          <w:bdr w:val="none" w:sz="0" w:space="0" w:color="auto" w:frame="1"/>
        </w:rPr>
        <w:t xml:space="preserve"> a messag</w:t>
      </w:r>
    </w:p>
    <w:p w14:paraId="0AA94B29"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F08D49"/>
          <w:kern w:val="0"/>
          <w:sz w:val="18"/>
          <w:szCs w:val="18"/>
          <w:bdr w:val="none" w:sz="0" w:space="0" w:color="auto" w:frame="1"/>
        </w:rPr>
        <w:t>0010</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65</w:t>
      </w:r>
      <w:r w:rsidRPr="005334FB">
        <w:rPr>
          <w:rFonts w:ascii="Consolas" w:eastAsia="宋体" w:hAnsi="Consolas" w:cs="宋体"/>
          <w:color w:val="CCCCCC"/>
          <w:kern w:val="0"/>
          <w:sz w:val="18"/>
          <w:szCs w:val="18"/>
          <w:bdr w:val="none" w:sz="0" w:space="0" w:color="auto" w:frame="1"/>
        </w:rPr>
        <w:t xml:space="preserve"> </w:t>
      </w:r>
      <w:r w:rsidRPr="005334FB">
        <w:rPr>
          <w:rFonts w:ascii="Consolas" w:eastAsia="宋体" w:hAnsi="Consolas" w:cs="宋体"/>
          <w:color w:val="F08D49"/>
          <w:kern w:val="0"/>
          <w:sz w:val="18"/>
          <w:szCs w:val="18"/>
          <w:bdr w:val="none" w:sz="0" w:space="0" w:color="auto" w:frame="1"/>
        </w:rPr>
        <w:t>21</w:t>
      </w:r>
      <w:r w:rsidRPr="005334FB">
        <w:rPr>
          <w:rFonts w:ascii="Consolas" w:eastAsia="宋体" w:hAnsi="Consolas" w:cs="宋体"/>
          <w:color w:val="CCCCCC"/>
          <w:kern w:val="0"/>
          <w:sz w:val="18"/>
          <w:szCs w:val="18"/>
          <w:bdr w:val="none" w:sz="0" w:space="0" w:color="auto" w:frame="1"/>
        </w:rPr>
        <w:t xml:space="preserve">                                            e</w:t>
      </w:r>
      <w:r w:rsidRPr="005334FB">
        <w:rPr>
          <w:rFonts w:ascii="Consolas" w:eastAsia="宋体" w:hAnsi="Consolas" w:cs="宋体"/>
          <w:color w:val="67CDCC"/>
          <w:kern w:val="0"/>
          <w:sz w:val="18"/>
          <w:szCs w:val="18"/>
          <w:bdr w:val="none" w:sz="0" w:space="0" w:color="auto" w:frame="1"/>
        </w:rPr>
        <w:t>!</w:t>
      </w:r>
    </w:p>
    <w:p w14:paraId="1BB52469"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在源码实现层面上，我们了解了上文中最初的WebSocket的payload没有采用ascii编码的原因：是因为http握手过程中客户端和服务端对permessage-deflate扩展特性协商采用了deflate对payload做了压缩编码导致的。</w:t>
      </w:r>
    </w:p>
    <w:p w14:paraId="0F4292AF" w14:textId="77777777" w:rsidR="005334FB" w:rsidRPr="005334FB" w:rsidRDefault="005334FB" w:rsidP="005334FB">
      <w:pPr>
        <w:widowControl/>
        <w:spacing w:after="240"/>
        <w:jc w:val="left"/>
        <w:outlineLvl w:val="0"/>
        <w:rPr>
          <w:rFonts w:ascii="宋体" w:eastAsia="宋体" w:hAnsi="宋体" w:cs="宋体"/>
          <w:b/>
          <w:bCs/>
          <w:color w:val="404040"/>
          <w:kern w:val="36"/>
          <w:sz w:val="39"/>
          <w:szCs w:val="39"/>
        </w:rPr>
      </w:pPr>
      <w:r w:rsidRPr="005334FB">
        <w:rPr>
          <w:rFonts w:ascii="宋体" w:eastAsia="宋体" w:hAnsi="宋体" w:cs="宋体"/>
          <w:b/>
          <w:bCs/>
          <w:color w:val="404040"/>
          <w:kern w:val="36"/>
          <w:sz w:val="39"/>
          <w:szCs w:val="39"/>
        </w:rPr>
        <w:t>0x04 相关标准</w:t>
      </w:r>
    </w:p>
    <w:p w14:paraId="08020271"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剖析完了代码，我们最后还需要再找到相应的标准才能完成闭环。RFC6455当中并没有提及这个permessage-deflate，搜了一下发现相关标准位于</w:t>
      </w:r>
      <w:hyperlink r:id="rId9" w:tgtFrame="_blank" w:history="1">
        <w:r w:rsidRPr="005334FB">
          <w:rPr>
            <w:rFonts w:ascii="宋体" w:eastAsia="宋体" w:hAnsi="宋体" w:cs="宋体"/>
            <w:color w:val="0681D0"/>
            <w:kern w:val="0"/>
            <w:sz w:val="24"/>
            <w:szCs w:val="24"/>
          </w:rPr>
          <w:t>RFC7692</w:t>
        </w:r>
      </w:hyperlink>
      <w:r w:rsidRPr="005334FB">
        <w:rPr>
          <w:rFonts w:ascii="宋体" w:eastAsia="宋体" w:hAnsi="宋体" w:cs="宋体"/>
          <w:kern w:val="0"/>
          <w:sz w:val="24"/>
          <w:szCs w:val="24"/>
        </w:rPr>
        <w:t>，一份对websocket的扩展协议。在该协议的第7节专门对permessage-deflate扩展做了规定，包括握手请求和响应中应用Sec-WebSocket-Extensions头域对permessage-deflate相关参数的协商，以及规定，一旦采用permessage-deflate扩展，则rsv1标志位必须置为1。</w:t>
      </w:r>
    </w:p>
    <w:p w14:paraId="50246BBC"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The "Per-Message Compressed" bit, which indicates whether or not</w:t>
      </w:r>
    </w:p>
    <w:p w14:paraId="2045FE77"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the message is compressed.  RSV1 is set for compressed messages</w:t>
      </w:r>
    </w:p>
    <w:p w14:paraId="383FD5AD" w14:textId="77777777" w:rsidR="005334FB" w:rsidRPr="005334FB" w:rsidRDefault="005334FB" w:rsidP="005334FB">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5334FB">
        <w:rPr>
          <w:rFonts w:ascii="Consolas" w:eastAsia="宋体" w:hAnsi="Consolas" w:cs="宋体"/>
          <w:color w:val="CCCCCC"/>
          <w:kern w:val="0"/>
          <w:sz w:val="18"/>
          <w:szCs w:val="18"/>
          <w:bdr w:val="none" w:sz="0" w:space="0" w:color="auto" w:frame="1"/>
        </w:rPr>
        <w:t xml:space="preserve">      and unset for uncompressed messages.</w:t>
      </w:r>
    </w:p>
    <w:p w14:paraId="03F51B67"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至此，tomcat源码实现，实际抓包结果，和标准规范已经完全能够对应上了。</w:t>
      </w:r>
    </w:p>
    <w:p w14:paraId="6D28F1D1" w14:textId="77777777" w:rsidR="005334FB" w:rsidRPr="005334FB" w:rsidRDefault="005334FB" w:rsidP="005334FB">
      <w:pPr>
        <w:widowControl/>
        <w:spacing w:after="240"/>
        <w:jc w:val="left"/>
        <w:outlineLvl w:val="0"/>
        <w:rPr>
          <w:rFonts w:ascii="宋体" w:eastAsia="宋体" w:hAnsi="宋体" w:cs="宋体"/>
          <w:b/>
          <w:bCs/>
          <w:color w:val="404040"/>
          <w:kern w:val="36"/>
          <w:sz w:val="39"/>
          <w:szCs w:val="39"/>
        </w:rPr>
      </w:pPr>
      <w:r w:rsidRPr="005334FB">
        <w:rPr>
          <w:rFonts w:ascii="宋体" w:eastAsia="宋体" w:hAnsi="宋体" w:cs="宋体"/>
          <w:b/>
          <w:bCs/>
          <w:color w:val="404040"/>
          <w:kern w:val="36"/>
          <w:sz w:val="39"/>
          <w:szCs w:val="39"/>
        </w:rPr>
        <w:t>0x05 后记</w:t>
      </w:r>
    </w:p>
    <w:p w14:paraId="56D1CFFE"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lastRenderedPageBreak/>
        <w:t>目前为止，我们了解到了websocket相关标准中的一些扩展特性，以及tomcat对这些特性的实现方面的一些细节，学习到了一些很有趣的课外知识。那么这些知识有什么实际用处呢？当然有，比如某一天如果我们的实际业务涉及到websocket的应用，在调试的过程中我们如何观察websocket接口的数据流？由于permessage-deflate扩展的影响，从抓包上几乎无法观察数据流，Chrome的调试工具能够展现解码后的ascii编码的字符串</w:t>
      </w:r>
    </w:p>
    <w:p w14:paraId="4A2520DC" w14:textId="77777777" w:rsidR="005334FB" w:rsidRPr="005334FB" w:rsidRDefault="005334FB" w:rsidP="005334FB">
      <w:pPr>
        <w:widowControl/>
        <w:jc w:val="left"/>
        <w:rPr>
          <w:rFonts w:ascii="宋体" w:eastAsia="宋体" w:hAnsi="宋体" w:cs="宋体"/>
          <w:kern w:val="0"/>
          <w:sz w:val="24"/>
          <w:szCs w:val="24"/>
        </w:rPr>
      </w:pPr>
    </w:p>
    <w:p w14:paraId="0D6A6CBE" w14:textId="77777777" w:rsidR="005334FB" w:rsidRPr="005334FB" w:rsidRDefault="005334FB" w:rsidP="005334FB">
      <w:pPr>
        <w:widowControl/>
        <w:jc w:val="center"/>
        <w:rPr>
          <w:rFonts w:ascii="宋体" w:eastAsia="宋体" w:hAnsi="宋体" w:cs="宋体"/>
          <w:kern w:val="0"/>
          <w:sz w:val="2"/>
          <w:szCs w:val="2"/>
        </w:rPr>
      </w:pPr>
      <w:r w:rsidRPr="005334FB">
        <w:rPr>
          <w:rFonts w:ascii="宋体" w:eastAsia="宋体" w:hAnsi="宋体" w:cs="宋体"/>
          <w:noProof/>
          <w:kern w:val="0"/>
          <w:sz w:val="2"/>
          <w:szCs w:val="2"/>
        </w:rPr>
        <mc:AlternateContent>
          <mc:Choice Requires="wps">
            <w:drawing>
              <wp:inline distT="0" distB="0" distL="0" distR="0" wp14:anchorId="159FC17C" wp14:editId="2CCE6526">
                <wp:extent cx="304800" cy="304800"/>
                <wp:effectExtent l="0" t="0" r="0" b="0"/>
                <wp:docPr id="5"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33DF3"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N6QEAAMU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fAtN6QEAAMU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6DA802D" w14:textId="77777777" w:rsidR="005334FB" w:rsidRPr="005334FB" w:rsidRDefault="005334FB" w:rsidP="005334FB">
      <w:pPr>
        <w:widowControl/>
        <w:jc w:val="left"/>
        <w:rPr>
          <w:rFonts w:ascii="宋体" w:eastAsia="宋体" w:hAnsi="宋体" w:cs="宋体"/>
          <w:kern w:val="0"/>
          <w:sz w:val="24"/>
          <w:szCs w:val="24"/>
        </w:rPr>
      </w:pPr>
      <w:r w:rsidRPr="005334FB">
        <w:rPr>
          <w:rFonts w:ascii="宋体" w:eastAsia="宋体" w:hAnsi="宋体" w:cs="宋体"/>
          <w:kern w:val="0"/>
          <w:sz w:val="24"/>
          <w:szCs w:val="24"/>
        </w:rPr>
        <w:br/>
      </w:r>
    </w:p>
    <w:p w14:paraId="47741F4E"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但是遇上二进制的码流也是无能为力，用IE系列倒是可以规避permessage-deflate的影响，但用IE不觉得跌份吗？</w:t>
      </w:r>
    </w:p>
    <w:p w14:paraId="4CE1CED3" w14:textId="77777777" w:rsidR="005334FB" w:rsidRPr="005334FB" w:rsidRDefault="005334FB" w:rsidP="005334FB">
      <w:pPr>
        <w:widowControl/>
        <w:spacing w:after="300"/>
        <w:jc w:val="left"/>
        <w:rPr>
          <w:rFonts w:ascii="宋体" w:eastAsia="宋体" w:hAnsi="宋体" w:cs="宋体"/>
          <w:kern w:val="0"/>
          <w:sz w:val="24"/>
          <w:szCs w:val="24"/>
        </w:rPr>
      </w:pPr>
      <w:r w:rsidRPr="005334FB">
        <w:rPr>
          <w:rFonts w:ascii="宋体" w:eastAsia="宋体" w:hAnsi="宋体" w:cs="宋体"/>
          <w:kern w:val="0"/>
          <w:sz w:val="24"/>
          <w:szCs w:val="24"/>
        </w:rPr>
        <w:t>现在有了新的选择，我们可以定制自己的tomcat，在服务端屏蔽掉permessage-deflate扩展，任意一个浏览器都可以进行调试，用抓包工具就可以观察码流。可以，这很GEEK！</w:t>
      </w:r>
    </w:p>
    <w:p w14:paraId="21365483" w14:textId="77777777" w:rsidR="000C63F2" w:rsidRDefault="000C63F2">
      <w:pPr>
        <w:rPr>
          <w:rFonts w:hint="eastAsia"/>
        </w:rPr>
      </w:pPr>
    </w:p>
    <w:sectPr w:rsidR="000C6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F4918"/>
    <w:multiLevelType w:val="multilevel"/>
    <w:tmpl w:val="D5A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50"/>
    <w:rsid w:val="000C63F2"/>
    <w:rsid w:val="005334FB"/>
    <w:rsid w:val="00542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7A79"/>
  <w15:chartTrackingRefBased/>
  <w15:docId w15:val="{50858BFE-F5AD-4776-A493-25A52B4A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34F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34FB"/>
    <w:rPr>
      <w:rFonts w:ascii="宋体" w:eastAsia="宋体" w:hAnsi="宋体" w:cs="宋体"/>
      <w:b/>
      <w:bCs/>
      <w:kern w:val="36"/>
      <w:sz w:val="48"/>
      <w:szCs w:val="48"/>
    </w:rPr>
  </w:style>
  <w:style w:type="numbering" w:customStyle="1" w:styleId="11">
    <w:name w:val="无列表1"/>
    <w:next w:val="a2"/>
    <w:uiPriority w:val="99"/>
    <w:semiHidden/>
    <w:unhideWhenUsed/>
    <w:rsid w:val="005334FB"/>
  </w:style>
  <w:style w:type="paragraph" w:customStyle="1" w:styleId="msonormal0">
    <w:name w:val="msonormal"/>
    <w:basedOn w:val="a"/>
    <w:rsid w:val="005334F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334FB"/>
    <w:rPr>
      <w:color w:val="0000FF"/>
      <w:u w:val="single"/>
    </w:rPr>
  </w:style>
  <w:style w:type="character" w:styleId="a4">
    <w:name w:val="FollowedHyperlink"/>
    <w:basedOn w:val="a0"/>
    <w:uiPriority w:val="99"/>
    <w:semiHidden/>
    <w:unhideWhenUsed/>
    <w:rsid w:val="005334FB"/>
    <w:rPr>
      <w:color w:val="800080"/>
      <w:u w:val="single"/>
    </w:rPr>
  </w:style>
  <w:style w:type="character" w:customStyle="1" w:styleId="fxyr8x">
    <w:name w:val="fxyr8x"/>
    <w:basedOn w:val="a0"/>
    <w:rsid w:val="005334FB"/>
  </w:style>
  <w:style w:type="paragraph" w:styleId="a5">
    <w:name w:val="Normal (Web)"/>
    <w:basedOn w:val="a"/>
    <w:uiPriority w:val="99"/>
    <w:semiHidden/>
    <w:unhideWhenUsed/>
    <w:rsid w:val="005334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533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34FB"/>
    <w:rPr>
      <w:rFonts w:ascii="宋体" w:eastAsia="宋体" w:hAnsi="宋体" w:cs="宋体"/>
      <w:kern w:val="0"/>
      <w:sz w:val="24"/>
      <w:szCs w:val="24"/>
    </w:rPr>
  </w:style>
  <w:style w:type="character" w:styleId="HTML1">
    <w:name w:val="HTML Code"/>
    <w:basedOn w:val="a0"/>
    <w:uiPriority w:val="99"/>
    <w:semiHidden/>
    <w:unhideWhenUsed/>
    <w:rsid w:val="005334FB"/>
    <w:rPr>
      <w:rFonts w:ascii="宋体" w:eastAsia="宋体" w:hAnsi="宋体" w:cs="宋体"/>
      <w:sz w:val="24"/>
      <w:szCs w:val="24"/>
    </w:rPr>
  </w:style>
  <w:style w:type="character" w:customStyle="1" w:styleId="token">
    <w:name w:val="token"/>
    <w:basedOn w:val="a0"/>
    <w:rsid w:val="005334FB"/>
  </w:style>
  <w:style w:type="character" w:customStyle="1" w:styleId="line-numbers-rows">
    <w:name w:val="line-numbers-rows"/>
    <w:basedOn w:val="a0"/>
    <w:rsid w:val="005334FB"/>
  </w:style>
  <w:style w:type="character" w:styleId="a6">
    <w:name w:val="Emphasis"/>
    <w:basedOn w:val="a0"/>
    <w:uiPriority w:val="20"/>
    <w:qFormat/>
    <w:rsid w:val="00533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76794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86">
          <w:marLeft w:val="0"/>
          <w:marRight w:val="0"/>
          <w:marTop w:val="0"/>
          <w:marBottom w:val="480"/>
          <w:divBdr>
            <w:top w:val="none" w:sz="0" w:space="0" w:color="auto"/>
            <w:left w:val="none" w:sz="0" w:space="0" w:color="auto"/>
            <w:bottom w:val="none" w:sz="0" w:space="0" w:color="auto"/>
            <w:right w:val="none" w:sz="0" w:space="0" w:color="auto"/>
          </w:divBdr>
          <w:divsChild>
            <w:div w:id="440490089">
              <w:marLeft w:val="0"/>
              <w:marRight w:val="0"/>
              <w:marTop w:val="0"/>
              <w:marBottom w:val="0"/>
              <w:divBdr>
                <w:top w:val="none" w:sz="0" w:space="0" w:color="auto"/>
                <w:left w:val="none" w:sz="0" w:space="0" w:color="auto"/>
                <w:bottom w:val="none" w:sz="0" w:space="0" w:color="auto"/>
                <w:right w:val="none" w:sz="0" w:space="0" w:color="auto"/>
              </w:divBdr>
              <w:divsChild>
                <w:div w:id="513882120">
                  <w:marLeft w:val="120"/>
                  <w:marRight w:val="0"/>
                  <w:marTop w:val="0"/>
                  <w:marBottom w:val="0"/>
                  <w:divBdr>
                    <w:top w:val="none" w:sz="0" w:space="0" w:color="auto"/>
                    <w:left w:val="none" w:sz="0" w:space="0" w:color="auto"/>
                    <w:bottom w:val="none" w:sz="0" w:space="0" w:color="auto"/>
                    <w:right w:val="none" w:sz="0" w:space="0" w:color="auto"/>
                  </w:divBdr>
                  <w:divsChild>
                    <w:div w:id="1482847877">
                      <w:marLeft w:val="0"/>
                      <w:marRight w:val="0"/>
                      <w:marTop w:val="0"/>
                      <w:marBottom w:val="90"/>
                      <w:divBdr>
                        <w:top w:val="none" w:sz="0" w:space="0" w:color="auto"/>
                        <w:left w:val="none" w:sz="0" w:space="0" w:color="auto"/>
                        <w:bottom w:val="none" w:sz="0" w:space="0" w:color="auto"/>
                        <w:right w:val="none" w:sz="0" w:space="0" w:color="auto"/>
                      </w:divBdr>
                    </w:div>
                    <w:div w:id="716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4774">
          <w:marLeft w:val="0"/>
          <w:marRight w:val="0"/>
          <w:marTop w:val="0"/>
          <w:marBottom w:val="0"/>
          <w:divBdr>
            <w:top w:val="none" w:sz="0" w:space="0" w:color="auto"/>
            <w:left w:val="none" w:sz="0" w:space="0" w:color="auto"/>
            <w:bottom w:val="none" w:sz="0" w:space="0" w:color="auto"/>
            <w:right w:val="none" w:sz="0" w:space="0" w:color="auto"/>
          </w:divBdr>
        </w:div>
        <w:div w:id="1965113693">
          <w:marLeft w:val="0"/>
          <w:marRight w:val="0"/>
          <w:marTop w:val="0"/>
          <w:marBottom w:val="0"/>
          <w:divBdr>
            <w:top w:val="none" w:sz="0" w:space="0" w:color="auto"/>
            <w:left w:val="none" w:sz="0" w:space="0" w:color="auto"/>
            <w:bottom w:val="none" w:sz="0" w:space="0" w:color="auto"/>
            <w:right w:val="none" w:sz="0" w:space="0" w:color="auto"/>
          </w:divBdr>
        </w:div>
        <w:div w:id="766996162">
          <w:marLeft w:val="0"/>
          <w:marRight w:val="0"/>
          <w:marTop w:val="0"/>
          <w:marBottom w:val="0"/>
          <w:divBdr>
            <w:top w:val="none" w:sz="0" w:space="0" w:color="auto"/>
            <w:left w:val="none" w:sz="0" w:space="0" w:color="auto"/>
            <w:bottom w:val="none" w:sz="0" w:space="0" w:color="auto"/>
            <w:right w:val="none" w:sz="0" w:space="0" w:color="auto"/>
          </w:divBdr>
        </w:div>
        <w:div w:id="821191786">
          <w:marLeft w:val="0"/>
          <w:marRight w:val="0"/>
          <w:marTop w:val="0"/>
          <w:marBottom w:val="0"/>
          <w:divBdr>
            <w:top w:val="none" w:sz="0" w:space="0" w:color="auto"/>
            <w:left w:val="none" w:sz="0" w:space="0" w:color="auto"/>
            <w:bottom w:val="none" w:sz="0" w:space="0" w:color="auto"/>
            <w:right w:val="none" w:sz="0" w:space="0" w:color="auto"/>
          </w:divBdr>
        </w:div>
        <w:div w:id="1856848469">
          <w:marLeft w:val="0"/>
          <w:marRight w:val="0"/>
          <w:marTop w:val="0"/>
          <w:marBottom w:val="0"/>
          <w:divBdr>
            <w:top w:val="none" w:sz="0" w:space="0" w:color="auto"/>
            <w:left w:val="none" w:sz="0" w:space="0" w:color="auto"/>
            <w:bottom w:val="none" w:sz="0" w:space="0" w:color="auto"/>
            <w:right w:val="none" w:sz="0" w:space="0" w:color="auto"/>
          </w:divBdr>
          <w:divsChild>
            <w:div w:id="1757093356">
              <w:marLeft w:val="0"/>
              <w:marRight w:val="0"/>
              <w:marTop w:val="0"/>
              <w:marBottom w:val="0"/>
              <w:divBdr>
                <w:top w:val="none" w:sz="0" w:space="0" w:color="auto"/>
                <w:left w:val="none" w:sz="0" w:space="0" w:color="auto"/>
                <w:bottom w:val="none" w:sz="0" w:space="0" w:color="auto"/>
                <w:right w:val="none" w:sz="0" w:space="0" w:color="auto"/>
              </w:divBdr>
            </w:div>
          </w:divsChild>
        </w:div>
        <w:div w:id="1199511852">
          <w:marLeft w:val="0"/>
          <w:marRight w:val="0"/>
          <w:marTop w:val="0"/>
          <w:marBottom w:val="0"/>
          <w:divBdr>
            <w:top w:val="none" w:sz="0" w:space="0" w:color="auto"/>
            <w:left w:val="none" w:sz="0" w:space="0" w:color="auto"/>
            <w:bottom w:val="none" w:sz="0" w:space="0" w:color="auto"/>
            <w:right w:val="none" w:sz="0" w:space="0" w:color="auto"/>
          </w:divBdr>
        </w:div>
        <w:div w:id="1248660801">
          <w:marLeft w:val="0"/>
          <w:marRight w:val="0"/>
          <w:marTop w:val="0"/>
          <w:marBottom w:val="0"/>
          <w:divBdr>
            <w:top w:val="none" w:sz="0" w:space="0" w:color="auto"/>
            <w:left w:val="none" w:sz="0" w:space="0" w:color="auto"/>
            <w:bottom w:val="none" w:sz="0" w:space="0" w:color="auto"/>
            <w:right w:val="none" w:sz="0" w:space="0" w:color="auto"/>
          </w:divBdr>
        </w:div>
        <w:div w:id="82072810">
          <w:marLeft w:val="0"/>
          <w:marRight w:val="0"/>
          <w:marTop w:val="0"/>
          <w:marBottom w:val="0"/>
          <w:divBdr>
            <w:top w:val="none" w:sz="0" w:space="0" w:color="auto"/>
            <w:left w:val="none" w:sz="0" w:space="0" w:color="auto"/>
            <w:bottom w:val="none" w:sz="0" w:space="0" w:color="auto"/>
            <w:right w:val="none" w:sz="0" w:space="0" w:color="auto"/>
          </w:divBdr>
        </w:div>
        <w:div w:id="903567442">
          <w:marLeft w:val="0"/>
          <w:marRight w:val="0"/>
          <w:marTop w:val="0"/>
          <w:marBottom w:val="0"/>
          <w:divBdr>
            <w:top w:val="none" w:sz="0" w:space="0" w:color="auto"/>
            <w:left w:val="none" w:sz="0" w:space="0" w:color="auto"/>
            <w:bottom w:val="none" w:sz="0" w:space="0" w:color="auto"/>
            <w:right w:val="none" w:sz="0" w:space="0" w:color="auto"/>
          </w:divBdr>
        </w:div>
        <w:div w:id="1438017924">
          <w:marLeft w:val="0"/>
          <w:marRight w:val="0"/>
          <w:marTop w:val="0"/>
          <w:marBottom w:val="0"/>
          <w:divBdr>
            <w:top w:val="none" w:sz="0" w:space="0" w:color="auto"/>
            <w:left w:val="none" w:sz="0" w:space="0" w:color="auto"/>
            <w:bottom w:val="none" w:sz="0" w:space="0" w:color="auto"/>
            <w:right w:val="none" w:sz="0" w:space="0" w:color="auto"/>
          </w:divBdr>
        </w:div>
        <w:div w:id="1294478391">
          <w:marLeft w:val="0"/>
          <w:marRight w:val="0"/>
          <w:marTop w:val="0"/>
          <w:marBottom w:val="0"/>
          <w:divBdr>
            <w:top w:val="none" w:sz="0" w:space="0" w:color="auto"/>
            <w:left w:val="none" w:sz="0" w:space="0" w:color="auto"/>
            <w:bottom w:val="none" w:sz="0" w:space="0" w:color="auto"/>
            <w:right w:val="none" w:sz="0" w:space="0" w:color="auto"/>
          </w:divBdr>
          <w:divsChild>
            <w:div w:id="120735044">
              <w:marLeft w:val="0"/>
              <w:marRight w:val="0"/>
              <w:marTop w:val="0"/>
              <w:marBottom w:val="0"/>
              <w:divBdr>
                <w:top w:val="none" w:sz="0" w:space="0" w:color="auto"/>
                <w:left w:val="none" w:sz="0" w:space="0" w:color="auto"/>
                <w:bottom w:val="none" w:sz="0" w:space="0" w:color="auto"/>
                <w:right w:val="none" w:sz="0" w:space="0" w:color="auto"/>
              </w:divBdr>
            </w:div>
          </w:divsChild>
        </w:div>
        <w:div w:id="1416171843">
          <w:marLeft w:val="0"/>
          <w:marRight w:val="0"/>
          <w:marTop w:val="0"/>
          <w:marBottom w:val="0"/>
          <w:divBdr>
            <w:top w:val="none" w:sz="0" w:space="0" w:color="auto"/>
            <w:left w:val="none" w:sz="0" w:space="0" w:color="auto"/>
            <w:bottom w:val="single" w:sz="6" w:space="8" w:color="EEEEEE"/>
            <w:right w:val="none" w:sz="0" w:space="0" w:color="auto"/>
          </w:divBdr>
        </w:div>
        <w:div w:id="1374892265">
          <w:marLeft w:val="0"/>
          <w:marRight w:val="0"/>
          <w:marTop w:val="0"/>
          <w:marBottom w:val="0"/>
          <w:divBdr>
            <w:top w:val="none" w:sz="0" w:space="0" w:color="auto"/>
            <w:left w:val="none" w:sz="0" w:space="0" w:color="auto"/>
            <w:bottom w:val="none" w:sz="0" w:space="0" w:color="auto"/>
            <w:right w:val="none" w:sz="0" w:space="0" w:color="auto"/>
          </w:divBdr>
        </w:div>
        <w:div w:id="1948585489">
          <w:marLeft w:val="0"/>
          <w:marRight w:val="0"/>
          <w:marTop w:val="0"/>
          <w:marBottom w:val="0"/>
          <w:divBdr>
            <w:top w:val="none" w:sz="0" w:space="0" w:color="auto"/>
            <w:left w:val="none" w:sz="0" w:space="0" w:color="auto"/>
            <w:bottom w:val="none" w:sz="0" w:space="0" w:color="auto"/>
            <w:right w:val="none" w:sz="0" w:space="0" w:color="auto"/>
          </w:divBdr>
        </w:div>
        <w:div w:id="813377413">
          <w:marLeft w:val="0"/>
          <w:marRight w:val="0"/>
          <w:marTop w:val="0"/>
          <w:marBottom w:val="0"/>
          <w:divBdr>
            <w:top w:val="none" w:sz="0" w:space="0" w:color="auto"/>
            <w:left w:val="none" w:sz="0" w:space="0" w:color="auto"/>
            <w:bottom w:val="none" w:sz="0" w:space="0" w:color="auto"/>
            <w:right w:val="none" w:sz="0" w:space="0" w:color="auto"/>
          </w:divBdr>
        </w:div>
        <w:div w:id="862868298">
          <w:marLeft w:val="0"/>
          <w:marRight w:val="0"/>
          <w:marTop w:val="0"/>
          <w:marBottom w:val="0"/>
          <w:divBdr>
            <w:top w:val="none" w:sz="0" w:space="0" w:color="auto"/>
            <w:left w:val="none" w:sz="0" w:space="0" w:color="auto"/>
            <w:bottom w:val="none" w:sz="0" w:space="0" w:color="auto"/>
            <w:right w:val="none" w:sz="0" w:space="0" w:color="auto"/>
          </w:divBdr>
        </w:div>
        <w:div w:id="1302035039">
          <w:marLeft w:val="0"/>
          <w:marRight w:val="0"/>
          <w:marTop w:val="0"/>
          <w:marBottom w:val="0"/>
          <w:divBdr>
            <w:top w:val="none" w:sz="0" w:space="0" w:color="auto"/>
            <w:left w:val="none" w:sz="0" w:space="0" w:color="auto"/>
            <w:bottom w:val="none" w:sz="0" w:space="0" w:color="auto"/>
            <w:right w:val="none" w:sz="0" w:space="0" w:color="auto"/>
          </w:divBdr>
        </w:div>
        <w:div w:id="709644442">
          <w:marLeft w:val="0"/>
          <w:marRight w:val="0"/>
          <w:marTop w:val="0"/>
          <w:marBottom w:val="0"/>
          <w:divBdr>
            <w:top w:val="none" w:sz="0" w:space="0" w:color="auto"/>
            <w:left w:val="none" w:sz="0" w:space="0" w:color="auto"/>
            <w:bottom w:val="none" w:sz="0" w:space="0" w:color="auto"/>
            <w:right w:val="none" w:sz="0" w:space="0" w:color="auto"/>
          </w:divBdr>
        </w:div>
        <w:div w:id="1159075535">
          <w:marLeft w:val="0"/>
          <w:marRight w:val="0"/>
          <w:marTop w:val="0"/>
          <w:marBottom w:val="0"/>
          <w:divBdr>
            <w:top w:val="none" w:sz="0" w:space="0" w:color="auto"/>
            <w:left w:val="none" w:sz="0" w:space="0" w:color="auto"/>
            <w:bottom w:val="none" w:sz="0" w:space="0" w:color="auto"/>
            <w:right w:val="none" w:sz="0" w:space="0" w:color="auto"/>
          </w:divBdr>
        </w:div>
        <w:div w:id="42221658">
          <w:marLeft w:val="0"/>
          <w:marRight w:val="0"/>
          <w:marTop w:val="0"/>
          <w:marBottom w:val="0"/>
          <w:divBdr>
            <w:top w:val="none" w:sz="0" w:space="0" w:color="auto"/>
            <w:left w:val="none" w:sz="0" w:space="0" w:color="auto"/>
            <w:bottom w:val="none" w:sz="0" w:space="0" w:color="auto"/>
            <w:right w:val="none" w:sz="0" w:space="0" w:color="auto"/>
          </w:divBdr>
        </w:div>
        <w:div w:id="1609970556">
          <w:marLeft w:val="0"/>
          <w:marRight w:val="0"/>
          <w:marTop w:val="0"/>
          <w:marBottom w:val="0"/>
          <w:divBdr>
            <w:top w:val="none" w:sz="0" w:space="0" w:color="auto"/>
            <w:left w:val="none" w:sz="0" w:space="0" w:color="auto"/>
            <w:bottom w:val="none" w:sz="0" w:space="0" w:color="auto"/>
            <w:right w:val="none" w:sz="0" w:space="0" w:color="auto"/>
          </w:divBdr>
        </w:div>
        <w:div w:id="787357140">
          <w:marLeft w:val="0"/>
          <w:marRight w:val="0"/>
          <w:marTop w:val="0"/>
          <w:marBottom w:val="0"/>
          <w:divBdr>
            <w:top w:val="none" w:sz="0" w:space="0" w:color="auto"/>
            <w:left w:val="none" w:sz="0" w:space="0" w:color="auto"/>
            <w:bottom w:val="none" w:sz="0" w:space="0" w:color="auto"/>
            <w:right w:val="none" w:sz="0" w:space="0" w:color="auto"/>
          </w:divBdr>
        </w:div>
        <w:div w:id="1360617954">
          <w:marLeft w:val="0"/>
          <w:marRight w:val="0"/>
          <w:marTop w:val="0"/>
          <w:marBottom w:val="0"/>
          <w:divBdr>
            <w:top w:val="none" w:sz="0" w:space="0" w:color="auto"/>
            <w:left w:val="none" w:sz="0" w:space="0" w:color="auto"/>
            <w:bottom w:val="none" w:sz="0" w:space="0" w:color="auto"/>
            <w:right w:val="none" w:sz="0" w:space="0" w:color="auto"/>
          </w:divBdr>
        </w:div>
        <w:div w:id="560143951">
          <w:marLeft w:val="0"/>
          <w:marRight w:val="0"/>
          <w:marTop w:val="0"/>
          <w:marBottom w:val="0"/>
          <w:divBdr>
            <w:top w:val="none" w:sz="0" w:space="0" w:color="auto"/>
            <w:left w:val="none" w:sz="0" w:space="0" w:color="auto"/>
            <w:bottom w:val="none" w:sz="0" w:space="0" w:color="auto"/>
            <w:right w:val="none" w:sz="0" w:space="0" w:color="auto"/>
          </w:divBdr>
          <w:divsChild>
            <w:div w:id="9835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2303">
      <w:bodyDiv w:val="1"/>
      <w:marLeft w:val="0"/>
      <w:marRight w:val="0"/>
      <w:marTop w:val="0"/>
      <w:marBottom w:val="0"/>
      <w:divBdr>
        <w:top w:val="none" w:sz="0" w:space="0" w:color="auto"/>
        <w:left w:val="none" w:sz="0" w:space="0" w:color="auto"/>
        <w:bottom w:val="none" w:sz="0" w:space="0" w:color="auto"/>
        <w:right w:val="none" w:sz="0" w:space="0" w:color="auto"/>
      </w:divBdr>
      <w:divsChild>
        <w:div w:id="685978866">
          <w:marLeft w:val="0"/>
          <w:marRight w:val="0"/>
          <w:marTop w:val="0"/>
          <w:marBottom w:val="480"/>
          <w:divBdr>
            <w:top w:val="none" w:sz="0" w:space="0" w:color="auto"/>
            <w:left w:val="none" w:sz="0" w:space="0" w:color="auto"/>
            <w:bottom w:val="none" w:sz="0" w:space="0" w:color="auto"/>
            <w:right w:val="none" w:sz="0" w:space="0" w:color="auto"/>
          </w:divBdr>
          <w:divsChild>
            <w:div w:id="1666083295">
              <w:marLeft w:val="0"/>
              <w:marRight w:val="0"/>
              <w:marTop w:val="0"/>
              <w:marBottom w:val="0"/>
              <w:divBdr>
                <w:top w:val="none" w:sz="0" w:space="0" w:color="auto"/>
                <w:left w:val="none" w:sz="0" w:space="0" w:color="auto"/>
                <w:bottom w:val="none" w:sz="0" w:space="0" w:color="auto"/>
                <w:right w:val="none" w:sz="0" w:space="0" w:color="auto"/>
              </w:divBdr>
              <w:divsChild>
                <w:div w:id="410811460">
                  <w:marLeft w:val="120"/>
                  <w:marRight w:val="0"/>
                  <w:marTop w:val="0"/>
                  <w:marBottom w:val="0"/>
                  <w:divBdr>
                    <w:top w:val="none" w:sz="0" w:space="0" w:color="auto"/>
                    <w:left w:val="none" w:sz="0" w:space="0" w:color="auto"/>
                    <w:bottom w:val="none" w:sz="0" w:space="0" w:color="auto"/>
                    <w:right w:val="none" w:sz="0" w:space="0" w:color="auto"/>
                  </w:divBdr>
                  <w:divsChild>
                    <w:div w:id="702632472">
                      <w:marLeft w:val="0"/>
                      <w:marRight w:val="0"/>
                      <w:marTop w:val="0"/>
                      <w:marBottom w:val="90"/>
                      <w:divBdr>
                        <w:top w:val="none" w:sz="0" w:space="0" w:color="auto"/>
                        <w:left w:val="none" w:sz="0" w:space="0" w:color="auto"/>
                        <w:bottom w:val="none" w:sz="0" w:space="0" w:color="auto"/>
                        <w:right w:val="none" w:sz="0" w:space="0" w:color="auto"/>
                      </w:divBdr>
                    </w:div>
                    <w:div w:id="1753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8586">
          <w:marLeft w:val="0"/>
          <w:marRight w:val="0"/>
          <w:marTop w:val="0"/>
          <w:marBottom w:val="0"/>
          <w:divBdr>
            <w:top w:val="none" w:sz="0" w:space="0" w:color="auto"/>
            <w:left w:val="none" w:sz="0" w:space="0" w:color="auto"/>
            <w:bottom w:val="none" w:sz="0" w:space="0" w:color="auto"/>
            <w:right w:val="none" w:sz="0" w:space="0" w:color="auto"/>
          </w:divBdr>
        </w:div>
        <w:div w:id="1859586941">
          <w:marLeft w:val="0"/>
          <w:marRight w:val="0"/>
          <w:marTop w:val="0"/>
          <w:marBottom w:val="0"/>
          <w:divBdr>
            <w:top w:val="none" w:sz="0" w:space="0" w:color="auto"/>
            <w:left w:val="none" w:sz="0" w:space="0" w:color="auto"/>
            <w:bottom w:val="none" w:sz="0" w:space="0" w:color="auto"/>
            <w:right w:val="none" w:sz="0" w:space="0" w:color="auto"/>
          </w:divBdr>
        </w:div>
        <w:div w:id="1308318311">
          <w:marLeft w:val="0"/>
          <w:marRight w:val="0"/>
          <w:marTop w:val="0"/>
          <w:marBottom w:val="0"/>
          <w:divBdr>
            <w:top w:val="none" w:sz="0" w:space="0" w:color="auto"/>
            <w:left w:val="none" w:sz="0" w:space="0" w:color="auto"/>
            <w:bottom w:val="none" w:sz="0" w:space="0" w:color="auto"/>
            <w:right w:val="none" w:sz="0" w:space="0" w:color="auto"/>
          </w:divBdr>
        </w:div>
        <w:div w:id="880439527">
          <w:marLeft w:val="0"/>
          <w:marRight w:val="0"/>
          <w:marTop w:val="0"/>
          <w:marBottom w:val="0"/>
          <w:divBdr>
            <w:top w:val="none" w:sz="0" w:space="0" w:color="auto"/>
            <w:left w:val="none" w:sz="0" w:space="0" w:color="auto"/>
            <w:bottom w:val="none" w:sz="0" w:space="0" w:color="auto"/>
            <w:right w:val="none" w:sz="0" w:space="0" w:color="auto"/>
          </w:divBdr>
        </w:div>
        <w:div w:id="1129282284">
          <w:marLeft w:val="0"/>
          <w:marRight w:val="0"/>
          <w:marTop w:val="0"/>
          <w:marBottom w:val="0"/>
          <w:divBdr>
            <w:top w:val="none" w:sz="0" w:space="0" w:color="auto"/>
            <w:left w:val="none" w:sz="0" w:space="0" w:color="auto"/>
            <w:bottom w:val="none" w:sz="0" w:space="0" w:color="auto"/>
            <w:right w:val="none" w:sz="0" w:space="0" w:color="auto"/>
          </w:divBdr>
          <w:divsChild>
            <w:div w:id="19480118">
              <w:marLeft w:val="0"/>
              <w:marRight w:val="0"/>
              <w:marTop w:val="0"/>
              <w:marBottom w:val="0"/>
              <w:divBdr>
                <w:top w:val="none" w:sz="0" w:space="0" w:color="auto"/>
                <w:left w:val="none" w:sz="0" w:space="0" w:color="auto"/>
                <w:bottom w:val="none" w:sz="0" w:space="0" w:color="auto"/>
                <w:right w:val="none" w:sz="0" w:space="0" w:color="auto"/>
              </w:divBdr>
            </w:div>
          </w:divsChild>
        </w:div>
        <w:div w:id="1360277114">
          <w:marLeft w:val="0"/>
          <w:marRight w:val="0"/>
          <w:marTop w:val="0"/>
          <w:marBottom w:val="0"/>
          <w:divBdr>
            <w:top w:val="none" w:sz="0" w:space="0" w:color="auto"/>
            <w:left w:val="none" w:sz="0" w:space="0" w:color="auto"/>
            <w:bottom w:val="none" w:sz="0" w:space="0" w:color="auto"/>
            <w:right w:val="none" w:sz="0" w:space="0" w:color="auto"/>
          </w:divBdr>
        </w:div>
        <w:div w:id="279460525">
          <w:marLeft w:val="0"/>
          <w:marRight w:val="0"/>
          <w:marTop w:val="0"/>
          <w:marBottom w:val="0"/>
          <w:divBdr>
            <w:top w:val="none" w:sz="0" w:space="0" w:color="auto"/>
            <w:left w:val="none" w:sz="0" w:space="0" w:color="auto"/>
            <w:bottom w:val="none" w:sz="0" w:space="0" w:color="auto"/>
            <w:right w:val="none" w:sz="0" w:space="0" w:color="auto"/>
          </w:divBdr>
        </w:div>
        <w:div w:id="677083108">
          <w:marLeft w:val="0"/>
          <w:marRight w:val="0"/>
          <w:marTop w:val="0"/>
          <w:marBottom w:val="0"/>
          <w:divBdr>
            <w:top w:val="none" w:sz="0" w:space="0" w:color="auto"/>
            <w:left w:val="none" w:sz="0" w:space="0" w:color="auto"/>
            <w:bottom w:val="none" w:sz="0" w:space="0" w:color="auto"/>
            <w:right w:val="none" w:sz="0" w:space="0" w:color="auto"/>
          </w:divBdr>
        </w:div>
        <w:div w:id="554970512">
          <w:marLeft w:val="0"/>
          <w:marRight w:val="0"/>
          <w:marTop w:val="0"/>
          <w:marBottom w:val="0"/>
          <w:divBdr>
            <w:top w:val="none" w:sz="0" w:space="0" w:color="auto"/>
            <w:left w:val="none" w:sz="0" w:space="0" w:color="auto"/>
            <w:bottom w:val="none" w:sz="0" w:space="0" w:color="auto"/>
            <w:right w:val="none" w:sz="0" w:space="0" w:color="auto"/>
          </w:divBdr>
        </w:div>
        <w:div w:id="1874727995">
          <w:marLeft w:val="0"/>
          <w:marRight w:val="0"/>
          <w:marTop w:val="0"/>
          <w:marBottom w:val="0"/>
          <w:divBdr>
            <w:top w:val="none" w:sz="0" w:space="0" w:color="auto"/>
            <w:left w:val="none" w:sz="0" w:space="0" w:color="auto"/>
            <w:bottom w:val="none" w:sz="0" w:space="0" w:color="auto"/>
            <w:right w:val="none" w:sz="0" w:space="0" w:color="auto"/>
          </w:divBdr>
        </w:div>
        <w:div w:id="1031883292">
          <w:marLeft w:val="0"/>
          <w:marRight w:val="0"/>
          <w:marTop w:val="0"/>
          <w:marBottom w:val="0"/>
          <w:divBdr>
            <w:top w:val="none" w:sz="0" w:space="0" w:color="auto"/>
            <w:left w:val="none" w:sz="0" w:space="0" w:color="auto"/>
            <w:bottom w:val="none" w:sz="0" w:space="0" w:color="auto"/>
            <w:right w:val="none" w:sz="0" w:space="0" w:color="auto"/>
          </w:divBdr>
          <w:divsChild>
            <w:div w:id="128329168">
              <w:marLeft w:val="0"/>
              <w:marRight w:val="0"/>
              <w:marTop w:val="0"/>
              <w:marBottom w:val="0"/>
              <w:divBdr>
                <w:top w:val="none" w:sz="0" w:space="0" w:color="auto"/>
                <w:left w:val="none" w:sz="0" w:space="0" w:color="auto"/>
                <w:bottom w:val="none" w:sz="0" w:space="0" w:color="auto"/>
                <w:right w:val="none" w:sz="0" w:space="0" w:color="auto"/>
              </w:divBdr>
            </w:div>
          </w:divsChild>
        </w:div>
        <w:div w:id="855660312">
          <w:marLeft w:val="0"/>
          <w:marRight w:val="0"/>
          <w:marTop w:val="0"/>
          <w:marBottom w:val="0"/>
          <w:divBdr>
            <w:top w:val="none" w:sz="0" w:space="0" w:color="auto"/>
            <w:left w:val="none" w:sz="0" w:space="0" w:color="auto"/>
            <w:bottom w:val="single" w:sz="6" w:space="8" w:color="EEEEEE"/>
            <w:right w:val="none" w:sz="0" w:space="0" w:color="auto"/>
          </w:divBdr>
        </w:div>
        <w:div w:id="1603955004">
          <w:marLeft w:val="0"/>
          <w:marRight w:val="0"/>
          <w:marTop w:val="0"/>
          <w:marBottom w:val="0"/>
          <w:divBdr>
            <w:top w:val="none" w:sz="0" w:space="0" w:color="auto"/>
            <w:left w:val="none" w:sz="0" w:space="0" w:color="auto"/>
            <w:bottom w:val="none" w:sz="0" w:space="0" w:color="auto"/>
            <w:right w:val="none" w:sz="0" w:space="0" w:color="auto"/>
          </w:divBdr>
        </w:div>
        <w:div w:id="1561288278">
          <w:marLeft w:val="0"/>
          <w:marRight w:val="0"/>
          <w:marTop w:val="0"/>
          <w:marBottom w:val="0"/>
          <w:divBdr>
            <w:top w:val="none" w:sz="0" w:space="0" w:color="auto"/>
            <w:left w:val="none" w:sz="0" w:space="0" w:color="auto"/>
            <w:bottom w:val="none" w:sz="0" w:space="0" w:color="auto"/>
            <w:right w:val="none" w:sz="0" w:space="0" w:color="auto"/>
          </w:divBdr>
        </w:div>
        <w:div w:id="617375853">
          <w:marLeft w:val="0"/>
          <w:marRight w:val="0"/>
          <w:marTop w:val="0"/>
          <w:marBottom w:val="0"/>
          <w:divBdr>
            <w:top w:val="none" w:sz="0" w:space="0" w:color="auto"/>
            <w:left w:val="none" w:sz="0" w:space="0" w:color="auto"/>
            <w:bottom w:val="none" w:sz="0" w:space="0" w:color="auto"/>
            <w:right w:val="none" w:sz="0" w:space="0" w:color="auto"/>
          </w:divBdr>
        </w:div>
        <w:div w:id="1396272352">
          <w:marLeft w:val="0"/>
          <w:marRight w:val="0"/>
          <w:marTop w:val="0"/>
          <w:marBottom w:val="0"/>
          <w:divBdr>
            <w:top w:val="none" w:sz="0" w:space="0" w:color="auto"/>
            <w:left w:val="none" w:sz="0" w:space="0" w:color="auto"/>
            <w:bottom w:val="none" w:sz="0" w:space="0" w:color="auto"/>
            <w:right w:val="none" w:sz="0" w:space="0" w:color="auto"/>
          </w:divBdr>
        </w:div>
        <w:div w:id="2055499799">
          <w:marLeft w:val="0"/>
          <w:marRight w:val="0"/>
          <w:marTop w:val="0"/>
          <w:marBottom w:val="0"/>
          <w:divBdr>
            <w:top w:val="none" w:sz="0" w:space="0" w:color="auto"/>
            <w:left w:val="none" w:sz="0" w:space="0" w:color="auto"/>
            <w:bottom w:val="none" w:sz="0" w:space="0" w:color="auto"/>
            <w:right w:val="none" w:sz="0" w:space="0" w:color="auto"/>
          </w:divBdr>
        </w:div>
        <w:div w:id="1590385421">
          <w:marLeft w:val="0"/>
          <w:marRight w:val="0"/>
          <w:marTop w:val="0"/>
          <w:marBottom w:val="0"/>
          <w:divBdr>
            <w:top w:val="none" w:sz="0" w:space="0" w:color="auto"/>
            <w:left w:val="none" w:sz="0" w:space="0" w:color="auto"/>
            <w:bottom w:val="none" w:sz="0" w:space="0" w:color="auto"/>
            <w:right w:val="none" w:sz="0" w:space="0" w:color="auto"/>
          </w:divBdr>
        </w:div>
        <w:div w:id="772436057">
          <w:marLeft w:val="0"/>
          <w:marRight w:val="0"/>
          <w:marTop w:val="0"/>
          <w:marBottom w:val="0"/>
          <w:divBdr>
            <w:top w:val="none" w:sz="0" w:space="0" w:color="auto"/>
            <w:left w:val="none" w:sz="0" w:space="0" w:color="auto"/>
            <w:bottom w:val="none" w:sz="0" w:space="0" w:color="auto"/>
            <w:right w:val="none" w:sz="0" w:space="0" w:color="auto"/>
          </w:divBdr>
        </w:div>
        <w:div w:id="826440506">
          <w:marLeft w:val="0"/>
          <w:marRight w:val="0"/>
          <w:marTop w:val="0"/>
          <w:marBottom w:val="0"/>
          <w:divBdr>
            <w:top w:val="none" w:sz="0" w:space="0" w:color="auto"/>
            <w:left w:val="none" w:sz="0" w:space="0" w:color="auto"/>
            <w:bottom w:val="none" w:sz="0" w:space="0" w:color="auto"/>
            <w:right w:val="none" w:sz="0" w:space="0" w:color="auto"/>
          </w:divBdr>
        </w:div>
        <w:div w:id="509759564">
          <w:marLeft w:val="0"/>
          <w:marRight w:val="0"/>
          <w:marTop w:val="0"/>
          <w:marBottom w:val="0"/>
          <w:divBdr>
            <w:top w:val="none" w:sz="0" w:space="0" w:color="auto"/>
            <w:left w:val="none" w:sz="0" w:space="0" w:color="auto"/>
            <w:bottom w:val="none" w:sz="0" w:space="0" w:color="auto"/>
            <w:right w:val="none" w:sz="0" w:space="0" w:color="auto"/>
          </w:divBdr>
        </w:div>
        <w:div w:id="410079452">
          <w:marLeft w:val="0"/>
          <w:marRight w:val="0"/>
          <w:marTop w:val="0"/>
          <w:marBottom w:val="0"/>
          <w:divBdr>
            <w:top w:val="none" w:sz="0" w:space="0" w:color="auto"/>
            <w:left w:val="none" w:sz="0" w:space="0" w:color="auto"/>
            <w:bottom w:val="none" w:sz="0" w:space="0" w:color="auto"/>
            <w:right w:val="none" w:sz="0" w:space="0" w:color="auto"/>
          </w:divBdr>
        </w:div>
        <w:div w:id="703599512">
          <w:marLeft w:val="0"/>
          <w:marRight w:val="0"/>
          <w:marTop w:val="0"/>
          <w:marBottom w:val="0"/>
          <w:divBdr>
            <w:top w:val="none" w:sz="0" w:space="0" w:color="auto"/>
            <w:left w:val="none" w:sz="0" w:space="0" w:color="auto"/>
            <w:bottom w:val="none" w:sz="0" w:space="0" w:color="auto"/>
            <w:right w:val="none" w:sz="0" w:space="0" w:color="auto"/>
          </w:divBdr>
        </w:div>
        <w:div w:id="1969698088">
          <w:marLeft w:val="0"/>
          <w:marRight w:val="0"/>
          <w:marTop w:val="0"/>
          <w:marBottom w:val="0"/>
          <w:divBdr>
            <w:top w:val="none" w:sz="0" w:space="0" w:color="auto"/>
            <w:left w:val="none" w:sz="0" w:space="0" w:color="auto"/>
            <w:bottom w:val="none" w:sz="0" w:space="0" w:color="auto"/>
            <w:right w:val="none" w:sz="0" w:space="0" w:color="auto"/>
          </w:divBdr>
          <w:divsChild>
            <w:div w:id="10763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tools.ietf.org/html/rfc6455" TargetMode="External"/><Relationship Id="rId3" Type="http://schemas.openxmlformats.org/officeDocument/2006/relationships/settings" Target="settings.xml"/><Relationship Id="rId7" Type="http://schemas.openxmlformats.org/officeDocument/2006/relationships/hyperlink" Target="https://link.jianshu.com/?t=http://127.0.0.1: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u/b9c20000587d" TargetMode="External"/><Relationship Id="rId11" Type="http://schemas.openxmlformats.org/officeDocument/2006/relationships/theme" Target="theme/theme1.xml"/><Relationship Id="rId5" Type="http://schemas.openxmlformats.org/officeDocument/2006/relationships/hyperlink" Target="https://www.jianshu.com/u/b9c20000587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jianshu.com/?t=https://tools.ietf.org/html/rfc76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2133</Words>
  <Characters>12162</Characters>
  <Application>Microsoft Office Word</Application>
  <DocSecurity>0</DocSecurity>
  <Lines>101</Lines>
  <Paragraphs>28</Paragraphs>
  <ScaleCrop>false</ScaleCrop>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shucan</dc:creator>
  <cp:keywords/>
  <dc:description/>
  <cp:lastModifiedBy>guo shucan</cp:lastModifiedBy>
  <cp:revision>3</cp:revision>
  <dcterms:created xsi:type="dcterms:W3CDTF">2020-09-02T08:15:00Z</dcterms:created>
  <dcterms:modified xsi:type="dcterms:W3CDTF">2020-09-02T08:16:00Z</dcterms:modified>
</cp:coreProperties>
</file>